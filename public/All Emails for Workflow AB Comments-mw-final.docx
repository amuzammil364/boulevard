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B1B31" w14:textId="15664970" w:rsidR="00E408C0" w:rsidRDefault="00E408C0">
      <w:r w:rsidRPr="009220A0">
        <w:rPr>
          <w:b/>
          <w:bCs/>
        </w:rPr>
        <w:t>Target:</w:t>
      </w:r>
      <w:r>
        <w:t xml:space="preserve"> ASD Selected</w:t>
      </w:r>
    </w:p>
    <w:p w14:paraId="261F8AF8" w14:textId="67369766" w:rsidR="00E54D3C" w:rsidRDefault="00E54D3C">
      <w:r w:rsidRPr="009220A0">
        <w:rPr>
          <w:b/>
          <w:bCs/>
        </w:rPr>
        <w:t>Subject:</w:t>
      </w:r>
      <w:r>
        <w:t xml:space="preserve"> </w:t>
      </w:r>
      <w:r w:rsidRPr="00E54D3C">
        <w:t>MERF - ASD Approval Required</w:t>
      </w:r>
    </w:p>
    <w:p w14:paraId="65ADA291" w14:textId="5C4F700F" w:rsidR="00E54D3C" w:rsidRPr="009220A0" w:rsidRDefault="00E54D3C">
      <w:pPr>
        <w:rPr>
          <w:b/>
          <w:bCs/>
        </w:rPr>
      </w:pPr>
      <w:r w:rsidRPr="009220A0">
        <w:rPr>
          <w:b/>
          <w:bCs/>
        </w:rPr>
        <w:t xml:space="preserve">Body: </w:t>
      </w:r>
    </w:p>
    <w:p w14:paraId="064709BB" w14:textId="1AE2B2A8" w:rsidR="00E54D3C" w:rsidRDefault="00E54D3C" w:rsidP="00E54D3C">
      <w:r>
        <w:t>A new MERF has been submitted please visit the URL linked below for approval</w:t>
      </w:r>
    </w:p>
    <w:p w14:paraId="01F491D0" w14:textId="15858F16" w:rsidR="00E54D3C" w:rsidRDefault="00E54D3C" w:rsidP="00E54D3C">
      <w:pPr>
        <w:pBdr>
          <w:bottom w:val="single" w:sz="12" w:space="1" w:color="auto"/>
        </w:pBdr>
      </w:pPr>
      <w:r>
        <w:t>Link here</w:t>
      </w:r>
      <w:r>
        <w:br/>
      </w:r>
    </w:p>
    <w:p w14:paraId="6437E7E0" w14:textId="77777777" w:rsidR="00E54D3C" w:rsidRDefault="00E54D3C" w:rsidP="00E54D3C"/>
    <w:p w14:paraId="5198D719" w14:textId="14ED3F03" w:rsidR="00E408C0" w:rsidRDefault="00E408C0" w:rsidP="00E408C0">
      <w:r w:rsidRPr="009220A0">
        <w:rPr>
          <w:b/>
          <w:bCs/>
        </w:rPr>
        <w:t>Target</w:t>
      </w:r>
      <w:r>
        <w:t>: Med Ed Team</w:t>
      </w:r>
    </w:p>
    <w:p w14:paraId="38621940" w14:textId="7EC0AEF0" w:rsidR="000D2AD5" w:rsidRDefault="000D2AD5" w:rsidP="00E54D3C">
      <w:r w:rsidRPr="009220A0">
        <w:rPr>
          <w:b/>
          <w:bCs/>
        </w:rPr>
        <w:t>Subject:</w:t>
      </w:r>
      <w:r>
        <w:t xml:space="preserve"> </w:t>
      </w:r>
      <w:r w:rsidRPr="000D2AD5">
        <w:t>MERF - Prepare SOW</w:t>
      </w:r>
    </w:p>
    <w:p w14:paraId="5596865F" w14:textId="5CFD7940" w:rsidR="000D2AD5" w:rsidRPr="009220A0" w:rsidRDefault="000D2AD5" w:rsidP="00E54D3C">
      <w:pPr>
        <w:rPr>
          <w:b/>
          <w:bCs/>
        </w:rPr>
      </w:pPr>
      <w:r w:rsidRPr="009220A0">
        <w:rPr>
          <w:b/>
          <w:bCs/>
        </w:rPr>
        <w:t xml:space="preserve">Body: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8"/>
      </w:tblGrid>
      <w:tr w:rsidR="000D2AD5" w:rsidRPr="000D2AD5" w14:paraId="57E46AB0" w14:textId="77777777" w:rsidTr="000D2A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BE698F" w14:textId="77777777" w:rsidR="000D2AD5" w:rsidRPr="000D2AD5" w:rsidRDefault="000D2AD5" w:rsidP="000D2AD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 w:rsidRPr="000D2AD5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A new MERF has been submitted please visit the URL linked below for approval</w:t>
            </w:r>
          </w:p>
        </w:tc>
      </w:tr>
    </w:tbl>
    <w:p w14:paraId="36E868E7" w14:textId="2A45B1B8" w:rsidR="000D2AD5" w:rsidRDefault="000D2AD5" w:rsidP="00E54D3C">
      <w:r>
        <w:br/>
        <w:t>Link Here</w:t>
      </w:r>
    </w:p>
    <w:p w14:paraId="2A719533" w14:textId="77777777" w:rsidR="000D2AD5" w:rsidRDefault="000D2AD5" w:rsidP="000D2AD5">
      <w:pPr>
        <w:pBdr>
          <w:bottom w:val="single" w:sz="12" w:space="1" w:color="auto"/>
        </w:pBdr>
      </w:pPr>
    </w:p>
    <w:p w14:paraId="32C98E06" w14:textId="77777777" w:rsidR="00E54D3C" w:rsidRDefault="00E54D3C" w:rsidP="00E54D3C"/>
    <w:p w14:paraId="0C86E578" w14:textId="58FA3783" w:rsidR="00E408C0" w:rsidRDefault="00E408C0" w:rsidP="00E54D3C">
      <w:r w:rsidRPr="009220A0">
        <w:rPr>
          <w:b/>
          <w:bCs/>
        </w:rPr>
        <w:t>Target:</w:t>
      </w:r>
      <w:r>
        <w:t xml:space="preserve"> Anne Burris</w:t>
      </w:r>
    </w:p>
    <w:p w14:paraId="0D57C83D" w14:textId="304E9555" w:rsidR="00722C33" w:rsidRDefault="00722C33" w:rsidP="00E54D3C">
      <w:r w:rsidRPr="009220A0">
        <w:rPr>
          <w:b/>
          <w:bCs/>
        </w:rPr>
        <w:t>Subject:</w:t>
      </w:r>
      <w:r>
        <w:t xml:space="preserve"> </w:t>
      </w:r>
      <w:r w:rsidRPr="00722C33">
        <w:t xml:space="preserve">SOW </w:t>
      </w:r>
      <w:ins w:id="0" w:author="Anne Burris" w:date="2024-05-09T12:36:00Z" w16du:dateUtc="2024-05-09T16:36:00Z">
        <w:r w:rsidR="00E90169">
          <w:t xml:space="preserve">Request Review </w:t>
        </w:r>
      </w:ins>
      <w:ins w:id="1" w:author="Anne Burris" w:date="2024-05-09T12:37:00Z" w16du:dateUtc="2024-05-09T16:37:00Z">
        <w:r w:rsidR="00E90169">
          <w:t>and Approval</w:t>
        </w:r>
      </w:ins>
      <w:del w:id="2" w:author="Anne Burris" w:date="2024-05-09T12:36:00Z" w16du:dateUtc="2024-05-09T16:36:00Z">
        <w:r w:rsidRPr="00722C33" w:rsidDel="00E90169">
          <w:delText>Confirmation</w:delText>
        </w:r>
      </w:del>
    </w:p>
    <w:p w14:paraId="4FC255B8" w14:textId="4BD2C600" w:rsidR="00722C33" w:rsidRPr="009220A0" w:rsidRDefault="00722C33" w:rsidP="00E54D3C">
      <w:pPr>
        <w:rPr>
          <w:b/>
          <w:bCs/>
        </w:rPr>
      </w:pPr>
      <w:r w:rsidRPr="009220A0">
        <w:rPr>
          <w:b/>
          <w:bCs/>
        </w:rPr>
        <w:t xml:space="preserve">Body: </w:t>
      </w:r>
    </w:p>
    <w:p w14:paraId="35E752B6" w14:textId="38C19B98" w:rsidR="00722C33" w:rsidRDefault="00722C33" w:rsidP="00E54D3C">
      <w:r>
        <w:t xml:space="preserve">A new </w:t>
      </w:r>
      <w:r>
        <w:rPr>
          <w:rStyle w:val="Strong"/>
        </w:rPr>
        <w:t>Statement Of Work</w:t>
      </w:r>
      <w:r>
        <w:t xml:space="preserve"> </w:t>
      </w:r>
      <w:ins w:id="3" w:author="Anne Burris" w:date="2024-05-09T12:37:00Z" w16du:dateUtc="2024-05-09T16:37:00Z">
        <w:r w:rsidR="00E90169">
          <w:t xml:space="preserve">Request </w:t>
        </w:r>
      </w:ins>
      <w:r>
        <w:t xml:space="preserve">entry is pending your approval. Please </w:t>
      </w:r>
      <w:hyperlink r:id="rId5" w:tgtFrame="_blank" w:history="1">
        <w:r>
          <w:rPr>
            <w:rStyle w:val="Hyperlink"/>
          </w:rPr>
          <w:t>Click Here</w:t>
        </w:r>
      </w:hyperlink>
      <w:r>
        <w:t xml:space="preserve"> to Approve.</w:t>
      </w:r>
      <w:r>
        <w:br/>
      </w:r>
      <w:r>
        <w:br/>
        <w:t>Contract Attachment:</w:t>
      </w:r>
    </w:p>
    <w:p w14:paraId="6EBA60BF" w14:textId="77777777" w:rsidR="00722C33" w:rsidRDefault="00722C33" w:rsidP="00E54D3C"/>
    <w:p w14:paraId="45E38E8F" w14:textId="77777777" w:rsidR="00722C33" w:rsidRDefault="00722C33" w:rsidP="00722C33">
      <w:pPr>
        <w:pBdr>
          <w:bottom w:val="single" w:sz="12" w:space="1" w:color="auto"/>
        </w:pBdr>
      </w:pPr>
    </w:p>
    <w:p w14:paraId="45E0D46C" w14:textId="77777777" w:rsidR="00722C33" w:rsidRDefault="00722C33" w:rsidP="00722C33"/>
    <w:p w14:paraId="45C4E462" w14:textId="2B872E56" w:rsidR="00E408C0" w:rsidRDefault="00E408C0" w:rsidP="00722C33">
      <w:commentRangeStart w:id="4"/>
      <w:r w:rsidRPr="009220A0">
        <w:rPr>
          <w:b/>
          <w:bCs/>
        </w:rPr>
        <w:t>Target:</w:t>
      </w:r>
      <w:r>
        <w:t xml:space="preserve"> </w:t>
      </w:r>
      <w:commentRangeEnd w:id="4"/>
      <w:r w:rsidR="00E90169">
        <w:rPr>
          <w:rStyle w:val="CommentReference"/>
        </w:rPr>
        <w:commentReference w:id="4"/>
      </w:r>
      <w:del w:id="5" w:author="Anne Burris" w:date="2024-05-09T12:38:00Z" w16du:dateUtc="2024-05-09T16:38:00Z">
        <w:r w:rsidDel="00E90169">
          <w:delText>Scott Way</w:delText>
        </w:r>
      </w:del>
      <w:ins w:id="6" w:author="Anne Burris" w:date="2024-05-09T12:38:00Z" w16du:dateUtc="2024-05-09T16:38:00Z">
        <w:r w:rsidR="00E90169">
          <w:t>HCP Contract</w:t>
        </w:r>
      </w:ins>
      <w:ins w:id="7" w:author="Anne Burris" w:date="2024-05-09T12:39:00Z" w16du:dateUtc="2024-05-09T16:39:00Z">
        <w:r w:rsidR="00E90169">
          <w:t>s (hcpcontracts@impulsedynamics.com)</w:t>
        </w:r>
      </w:ins>
    </w:p>
    <w:p w14:paraId="5D421038" w14:textId="03029E56" w:rsidR="00722C33" w:rsidRDefault="00722C33" w:rsidP="00722C33">
      <w:r w:rsidRPr="009220A0">
        <w:rPr>
          <w:b/>
          <w:bCs/>
        </w:rPr>
        <w:t>Subject:</w:t>
      </w:r>
      <w:r>
        <w:t xml:space="preserve"> </w:t>
      </w:r>
      <w:r w:rsidRPr="00722C33">
        <w:t>Statement of Work (SOW): SOW</w:t>
      </w:r>
      <w:ins w:id="8" w:author="Anne Burris" w:date="2024-05-09T12:40:00Z" w16du:dateUtc="2024-05-09T16:40:00Z">
        <w:r w:rsidR="00E90169">
          <w:t xml:space="preserve"> Request</w:t>
        </w:r>
      </w:ins>
      <w:r w:rsidRPr="00722C33">
        <w:t xml:space="preserve"> Approved (Internal)</w:t>
      </w:r>
    </w:p>
    <w:p w14:paraId="4A751E24" w14:textId="77777777" w:rsidR="00722C33" w:rsidRPr="009220A0" w:rsidRDefault="00722C33" w:rsidP="00722C33">
      <w:pPr>
        <w:rPr>
          <w:b/>
          <w:bCs/>
        </w:rPr>
      </w:pPr>
      <w:r w:rsidRPr="009220A0">
        <w:rPr>
          <w:b/>
          <w:bCs/>
        </w:rPr>
        <w:lastRenderedPageBreak/>
        <w:t xml:space="preserve">Body: </w:t>
      </w:r>
    </w:p>
    <w:p w14:paraId="7F2C39AC" w14:textId="599A3680" w:rsidR="00722C33" w:rsidDel="00E90169" w:rsidRDefault="00722C33" w:rsidP="00722C33">
      <w:pPr>
        <w:rPr>
          <w:del w:id="9" w:author="Anne Burris" w:date="2024-05-09T12:40:00Z" w16du:dateUtc="2024-05-09T16:40:00Z"/>
        </w:rPr>
      </w:pPr>
      <w:del w:id="10" w:author="Anne Burris" w:date="2024-05-09T12:40:00Z" w16du:dateUtc="2024-05-09T16:40:00Z">
        <w:r w:rsidDel="00E90169">
          <w:delText>Hi, volmntctest2+hcp1986@gmail.com</w:delText>
        </w:r>
      </w:del>
    </w:p>
    <w:p w14:paraId="5EAD8174" w14:textId="52780BA5" w:rsidR="00722C33" w:rsidRDefault="00722C33" w:rsidP="00722C33">
      <w:del w:id="11" w:author="Anne Burris" w:date="2024-05-09T12:40:00Z" w16du:dateUtc="2024-05-09T16:40:00Z">
        <w:r w:rsidDel="00E90169">
          <w:delText>Congratulations</w:delText>
        </w:r>
      </w:del>
      <w:ins w:id="12" w:author="Anne Burris" w:date="2024-05-09T12:40:00Z" w16du:dateUtc="2024-05-09T16:40:00Z">
        <w:r w:rsidR="00E90169">
          <w:t>A</w:t>
        </w:r>
      </w:ins>
      <w:r>
        <w:t xml:space="preserve"> SOW </w:t>
      </w:r>
      <w:ins w:id="13" w:author="Anne Burris" w:date="2024-05-09T12:40:00Z" w16du:dateUtc="2024-05-09T16:40:00Z">
        <w:r w:rsidR="00E90169">
          <w:t>R</w:t>
        </w:r>
      </w:ins>
      <w:del w:id="14" w:author="Anne Burris" w:date="2024-05-09T12:40:00Z" w16du:dateUtc="2024-05-09T16:40:00Z">
        <w:r w:rsidDel="00E90169">
          <w:delText>r</w:delText>
        </w:r>
      </w:del>
      <w:r>
        <w:t>equest has been approved</w:t>
      </w:r>
      <w:del w:id="15" w:author="Anne Burris" w:date="2024-05-09T12:40:00Z" w16du:dateUtc="2024-05-09T16:40:00Z">
        <w:r w:rsidDel="00E90169">
          <w:delText xml:space="preserve"> </w:delText>
        </w:r>
      </w:del>
      <w:r>
        <w:t>,</w:t>
      </w:r>
      <w:ins w:id="16" w:author="Anne Burris" w:date="2024-05-09T12:40:00Z" w16du:dateUtc="2024-05-09T16:40:00Z">
        <w:r w:rsidR="00E90169">
          <w:t xml:space="preserve"> review contract and initiate for signatures. </w:t>
        </w:r>
      </w:ins>
    </w:p>
    <w:p w14:paraId="414C36A7" w14:textId="5022CA83" w:rsidR="00722C33" w:rsidDel="00E90169" w:rsidRDefault="00722C33" w:rsidP="00722C33">
      <w:pPr>
        <w:rPr>
          <w:del w:id="17" w:author="Anne Burris" w:date="2024-05-09T12:40:00Z" w16du:dateUtc="2024-05-09T16:40:00Z"/>
        </w:rPr>
      </w:pPr>
      <w:del w:id="18" w:author="Anne Burris" w:date="2024-05-09T12:40:00Z" w16du:dateUtc="2024-05-09T16:40:00Z">
        <w:r w:rsidDel="00E90169">
          <w:delText>shortly you will get an Email to sign contract from Adobe eSign</w:delText>
        </w:r>
      </w:del>
    </w:p>
    <w:p w14:paraId="23D973A5" w14:textId="77777777" w:rsidR="00722C33" w:rsidRDefault="00722C33" w:rsidP="00722C33"/>
    <w:p w14:paraId="683645A6" w14:textId="77777777" w:rsidR="00722C33" w:rsidRDefault="00722C33" w:rsidP="00722C33">
      <w:r>
        <w:t>Contract Attachment:</w:t>
      </w:r>
    </w:p>
    <w:p w14:paraId="4E9066EE" w14:textId="051AE0CD" w:rsidR="00722C33" w:rsidRDefault="00722C33" w:rsidP="00722C33">
      <w:r>
        <w:t>Download</w:t>
      </w:r>
    </w:p>
    <w:p w14:paraId="0B07813C" w14:textId="77777777" w:rsidR="00722C33" w:rsidRDefault="00722C33" w:rsidP="00722C33">
      <w:pPr>
        <w:pBdr>
          <w:bottom w:val="single" w:sz="12" w:space="1" w:color="auto"/>
        </w:pBdr>
      </w:pPr>
    </w:p>
    <w:p w14:paraId="66F0E853" w14:textId="1BC1439E" w:rsidR="00722C33" w:rsidRDefault="00C97CE1" w:rsidP="00722C33">
      <w:r>
        <w:br/>
      </w:r>
      <w:r w:rsidRPr="00C97CE1">
        <w:rPr>
          <w:b/>
          <w:bCs/>
        </w:rPr>
        <w:t>Target:</w:t>
      </w:r>
      <w:r>
        <w:t xml:space="preserve"> Scott Way</w:t>
      </w:r>
    </w:p>
    <w:p w14:paraId="49838F6A" w14:textId="7800DE21" w:rsidR="00722C33" w:rsidRDefault="00722C33" w:rsidP="00722C33">
      <w:r w:rsidRPr="00C97CE1">
        <w:rPr>
          <w:b/>
          <w:bCs/>
        </w:rPr>
        <w:t>Subject:</w:t>
      </w:r>
      <w:r>
        <w:t xml:space="preserve"> </w:t>
      </w:r>
      <w:r w:rsidR="000C79BC" w:rsidRPr="000C79BC">
        <w:t xml:space="preserve">Signature requested on </w:t>
      </w:r>
      <w:r w:rsidR="000C79BC" w:rsidRPr="00412EFB">
        <w:rPr>
          <w:highlight w:val="yellow"/>
          <w:rPrChange w:id="19" w:author="Anne Burris" w:date="2024-05-09T13:01:00Z" w16du:dateUtc="2024-05-09T17:01:00Z">
            <w:rPr/>
          </w:rPrChange>
        </w:rPr>
        <w:t xml:space="preserve">"[DEMO USE ONLY] </w:t>
      </w:r>
      <w:commentRangeStart w:id="20"/>
      <w:commentRangeStart w:id="21"/>
      <w:del w:id="22" w:author="Matt Wangsness" w:date="2024-05-09T14:23:00Z" w16du:dateUtc="2024-05-09T19:23:00Z">
        <w:r w:rsidR="000C79BC" w:rsidRPr="00412EFB" w:rsidDel="00B17BC3">
          <w:rPr>
            <w:highlight w:val="yellow"/>
            <w:rPrChange w:id="23" w:author="Anne Burris" w:date="2024-05-09T13:01:00Z" w16du:dateUtc="2024-05-09T17:01:00Z">
              <w:rPr/>
            </w:rPrChange>
          </w:rPr>
          <w:delText>SOW</w:delText>
        </w:r>
      </w:del>
      <w:r w:rsidR="000C79BC" w:rsidRPr="00412EFB">
        <w:rPr>
          <w:highlight w:val="yellow"/>
          <w:rPrChange w:id="24" w:author="Anne Burris" w:date="2024-05-09T13:01:00Z" w16du:dateUtc="2024-05-09T17:01:00Z">
            <w:rPr/>
          </w:rPrChange>
        </w:rPr>
        <w:t xml:space="preserve"> Contract </w:t>
      </w:r>
      <w:del w:id="25" w:author="Matt Wangsness" w:date="2024-05-09T14:23:00Z" w16du:dateUtc="2024-05-09T19:23:00Z">
        <w:r w:rsidR="000C79BC" w:rsidRPr="00412EFB" w:rsidDel="00B17BC3">
          <w:rPr>
            <w:highlight w:val="yellow"/>
            <w:rPrChange w:id="26" w:author="Anne Burris" w:date="2024-05-09T13:01:00Z" w16du:dateUtc="2024-05-09T17:01:00Z">
              <w:rPr/>
            </w:rPrChange>
          </w:rPr>
          <w:delText>Sign</w:delText>
        </w:r>
      </w:del>
      <w:r w:rsidR="000C79BC" w:rsidRPr="00412EFB">
        <w:rPr>
          <w:highlight w:val="yellow"/>
          <w:rPrChange w:id="27" w:author="Anne Burris" w:date="2024-05-09T13:01:00Z" w16du:dateUtc="2024-05-09T17:01:00Z">
            <w:rPr/>
          </w:rPrChange>
        </w:rPr>
        <w:t xml:space="preserve"> # </w:t>
      </w:r>
      <w:r w:rsidR="00815CDA" w:rsidRPr="00412EFB">
        <w:rPr>
          <w:highlight w:val="yellow"/>
          <w:rPrChange w:id="28" w:author="Anne Burris" w:date="2024-05-09T13:01:00Z" w16du:dateUtc="2024-05-09T17:01:00Z">
            <w:rPr/>
          </w:rPrChange>
        </w:rPr>
        <w:t>ID</w:t>
      </w:r>
      <w:r w:rsidR="000C79BC" w:rsidRPr="00412EFB">
        <w:rPr>
          <w:highlight w:val="yellow"/>
          <w:rPrChange w:id="29" w:author="Anne Burris" w:date="2024-05-09T13:01:00Z" w16du:dateUtc="2024-05-09T17:01:00Z">
            <w:rPr/>
          </w:rPrChange>
        </w:rPr>
        <w:t>"</w:t>
      </w:r>
      <w:commentRangeEnd w:id="20"/>
      <w:r w:rsidR="00525EFF" w:rsidRPr="00412EFB">
        <w:rPr>
          <w:rStyle w:val="CommentReference"/>
          <w:highlight w:val="yellow"/>
          <w:rPrChange w:id="30" w:author="Anne Burris" w:date="2024-05-09T13:01:00Z" w16du:dateUtc="2024-05-09T17:01:00Z">
            <w:rPr>
              <w:rStyle w:val="CommentReference"/>
            </w:rPr>
          </w:rPrChange>
        </w:rPr>
        <w:commentReference w:id="20"/>
      </w:r>
      <w:commentRangeEnd w:id="21"/>
      <w:r w:rsidR="00412EFB" w:rsidRPr="00412EFB">
        <w:rPr>
          <w:rStyle w:val="CommentReference"/>
          <w:highlight w:val="yellow"/>
          <w:rPrChange w:id="31" w:author="Anne Burris" w:date="2024-05-09T13:01:00Z" w16du:dateUtc="2024-05-09T17:01:00Z">
            <w:rPr>
              <w:rStyle w:val="CommentReference"/>
            </w:rPr>
          </w:rPrChange>
        </w:rPr>
        <w:commentReference w:id="21"/>
      </w:r>
    </w:p>
    <w:p w14:paraId="5721A5E8" w14:textId="77777777" w:rsidR="00722C33" w:rsidRPr="00C97CE1" w:rsidRDefault="00722C33" w:rsidP="00722C33">
      <w:pPr>
        <w:rPr>
          <w:b/>
          <w:bCs/>
        </w:rPr>
      </w:pPr>
      <w:r w:rsidRPr="00C97CE1">
        <w:rPr>
          <w:b/>
          <w:bCs/>
        </w:rPr>
        <w:t xml:space="preserve">Body: </w:t>
      </w:r>
    </w:p>
    <w:p w14:paraId="01F1D5C8" w14:textId="7BBF104A" w:rsidR="000C79BC" w:rsidRDefault="00C97CE1" w:rsidP="00C97CE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Impulse Dynamics requests your signature on </w:t>
      </w:r>
      <w:r w:rsidRPr="00412EFB">
        <w:rPr>
          <w:highlight w:val="yellow"/>
          <w:rPrChange w:id="32" w:author="Anne Burris" w:date="2024-05-09T12:59:00Z" w16du:dateUtc="2024-05-09T16:59:00Z">
            <w:rPr/>
          </w:rPrChange>
        </w:rPr>
        <w:t xml:space="preserve">Contract </w:t>
      </w:r>
      <w:del w:id="33" w:author="Matt Wangsness" w:date="2024-05-09T14:23:00Z" w16du:dateUtc="2024-05-09T19:23:00Z">
        <w:r w:rsidRPr="00412EFB" w:rsidDel="00B17BC3">
          <w:rPr>
            <w:highlight w:val="yellow"/>
            <w:rPrChange w:id="34" w:author="Anne Burris" w:date="2024-05-09T12:59:00Z" w16du:dateUtc="2024-05-09T16:59:00Z">
              <w:rPr/>
            </w:rPrChange>
          </w:rPr>
          <w:delText>Sign</w:delText>
        </w:r>
      </w:del>
      <w:r w:rsidRPr="00412EFB">
        <w:rPr>
          <w:highlight w:val="yellow"/>
          <w:rPrChange w:id="35" w:author="Anne Burris" w:date="2024-05-09T12:59:00Z" w16du:dateUtc="2024-05-09T16:59:00Z">
            <w:rPr/>
          </w:rPrChange>
        </w:rPr>
        <w:t xml:space="preserve"> # </w:t>
      </w:r>
      <w:r w:rsidR="00815CDA" w:rsidRPr="00412EFB">
        <w:rPr>
          <w:highlight w:val="yellow"/>
          <w:rPrChange w:id="36" w:author="Anne Burris" w:date="2024-05-09T12:59:00Z" w16du:dateUtc="2024-05-09T16:59:00Z">
            <w:rPr/>
          </w:rPrChange>
        </w:rPr>
        <w:t>ID</w:t>
      </w:r>
      <w:r w:rsidRPr="00412EFB">
        <w:rPr>
          <w:highlight w:val="yellow"/>
          <w:rPrChange w:id="37" w:author="Anne Burris" w:date="2024-05-09T12:59:00Z" w16du:dateUtc="2024-05-09T16:59:00Z">
            <w:rPr/>
          </w:rPrChange>
        </w:rPr>
        <w:fldChar w:fldCharType="begin"/>
      </w:r>
      <w:r w:rsidRPr="00412EFB">
        <w:rPr>
          <w:highlight w:val="yellow"/>
          <w:rPrChange w:id="38" w:author="Anne Burris" w:date="2024-05-09T12:59:00Z" w16du:dateUtc="2024-05-09T16:59:00Z">
            <w:rPr/>
          </w:rPrChange>
        </w:rPr>
        <w:instrText>HYPERLINK "https://secure.na4.adobesign.com/public/esign?tsid=CBFCIBAACBSCTBABDUAAABACAABAANthNMPHlzaxuMOmGmx6SpJXo7hPtuurM94BVyVnzlmkzd-27zWfQH8CkpTr25040mU-3s2XXiFswWyhDnNBjEHL7r1QI4LhLFS9-wsetoqod1rQ3SuwR4BdiaUIvjnI5&amp;" \t "_blank"</w:instrText>
      </w:r>
      <w:r w:rsidRPr="00B17BC3">
        <w:rPr>
          <w:highlight w:val="yellow"/>
        </w:rPr>
      </w:r>
      <w:r w:rsidRPr="00412EFB">
        <w:rPr>
          <w:highlight w:val="yellow"/>
          <w:rPrChange w:id="39" w:author="Anne Burris" w:date="2024-05-09T12:59:00Z" w16du:dateUtc="2024-05-09T16:59:00Z">
            <w:rPr>
              <w:rFonts w:ascii="Times New Roman" w:eastAsia="Times New Roman" w:hAnsi="Times New Roman" w:cs="Times New Roman"/>
              <w:color w:val="0000FF"/>
              <w:kern w:val="0"/>
              <w:sz w:val="23"/>
              <w:szCs w:val="23"/>
              <w:u w:val="single"/>
              <w:bdr w:val="single" w:sz="12" w:space="6" w:color="1473E6" w:frame="1"/>
              <w:shd w:val="clear" w:color="auto" w:fill="1473E6"/>
              <w14:ligatures w14:val="none"/>
            </w:rPr>
          </w:rPrChange>
        </w:rPr>
        <w:fldChar w:fldCharType="separate"/>
      </w:r>
      <w:r w:rsidR="000C79BC" w:rsidRPr="00412EFB">
        <w:rPr>
          <w:rFonts w:ascii="Times New Roman" w:eastAsia="Times New Roman" w:hAnsi="Times New Roman" w:cs="Times New Roman"/>
          <w:color w:val="0000FF"/>
          <w:kern w:val="0"/>
          <w:sz w:val="23"/>
          <w:szCs w:val="23"/>
          <w:highlight w:val="yellow"/>
          <w:u w:val="single"/>
          <w:bdr w:val="single" w:sz="12" w:space="6" w:color="1473E6" w:frame="1"/>
          <w:shd w:val="clear" w:color="auto" w:fill="1473E6"/>
          <w14:ligatures w14:val="none"/>
          <w:rPrChange w:id="40" w:author="Anne Burris" w:date="2024-05-09T12:59:00Z" w16du:dateUtc="2024-05-09T16:59:00Z">
            <w:rPr>
              <w:rFonts w:ascii="Times New Roman" w:eastAsia="Times New Roman" w:hAnsi="Times New Roman" w:cs="Times New Roman"/>
              <w:color w:val="0000FF"/>
              <w:kern w:val="0"/>
              <w:sz w:val="23"/>
              <w:szCs w:val="23"/>
              <w:u w:val="single"/>
              <w:bdr w:val="single" w:sz="12" w:space="6" w:color="1473E6" w:frame="1"/>
              <w:shd w:val="clear" w:color="auto" w:fill="1473E6"/>
              <w14:ligatures w14:val="none"/>
            </w:rPr>
          </w:rPrChange>
        </w:rPr>
        <w:t xml:space="preserve"> </w:t>
      </w:r>
      <w:r w:rsidRPr="00412EFB">
        <w:rPr>
          <w:rFonts w:ascii="Times New Roman" w:eastAsia="Times New Roman" w:hAnsi="Times New Roman" w:cs="Times New Roman"/>
          <w:color w:val="0000FF"/>
          <w:kern w:val="0"/>
          <w:sz w:val="23"/>
          <w:szCs w:val="23"/>
          <w:highlight w:val="yellow"/>
          <w:u w:val="single"/>
          <w:bdr w:val="single" w:sz="12" w:space="6" w:color="1473E6" w:frame="1"/>
          <w:shd w:val="clear" w:color="auto" w:fill="1473E6"/>
          <w14:ligatures w14:val="none"/>
          <w:rPrChange w:id="41" w:author="Anne Burris" w:date="2024-05-09T12:59:00Z" w16du:dateUtc="2024-05-09T16:59:00Z">
            <w:rPr>
              <w:rFonts w:ascii="Times New Roman" w:eastAsia="Times New Roman" w:hAnsi="Times New Roman" w:cs="Times New Roman"/>
              <w:color w:val="0000FF"/>
              <w:kern w:val="0"/>
              <w:sz w:val="23"/>
              <w:szCs w:val="23"/>
              <w:u w:val="single"/>
              <w:bdr w:val="single" w:sz="12" w:space="6" w:color="1473E6" w:frame="1"/>
              <w:shd w:val="clear" w:color="auto" w:fill="1473E6"/>
              <w14:ligatures w14:val="none"/>
            </w:rPr>
          </w:rPrChange>
        </w:rPr>
        <w:fldChar w:fldCharType="end"/>
      </w:r>
    </w:p>
    <w:p w14:paraId="01876E73" w14:textId="4BD84D8A" w:rsidR="00C97CE1" w:rsidRPr="000C79BC" w:rsidRDefault="00C97CE1" w:rsidP="00C97CE1">
      <w:r w:rsidRPr="00C97CE1">
        <w:t xml:space="preserve">After you sign </w:t>
      </w:r>
      <w:del w:id="42" w:author="Matt Wangsness" w:date="2024-05-09T14:23:00Z" w16du:dateUtc="2024-05-09T19:23:00Z">
        <w:r w:rsidRPr="00412EFB" w:rsidDel="00B17BC3">
          <w:rPr>
            <w:highlight w:val="yellow"/>
            <w:rPrChange w:id="43" w:author="Anne Burris" w:date="2024-05-09T12:59:00Z" w16du:dateUtc="2024-05-09T16:59:00Z">
              <w:rPr/>
            </w:rPrChange>
          </w:rPr>
          <w:delText>SOW</w:delText>
        </w:r>
      </w:del>
      <w:r w:rsidRPr="00412EFB">
        <w:rPr>
          <w:highlight w:val="yellow"/>
          <w:rPrChange w:id="44" w:author="Anne Burris" w:date="2024-05-09T12:59:00Z" w16du:dateUtc="2024-05-09T16:59:00Z">
            <w:rPr/>
          </w:rPrChange>
        </w:rPr>
        <w:t xml:space="preserve"> Contract </w:t>
      </w:r>
      <w:del w:id="45" w:author="Matt Wangsness" w:date="2024-05-09T14:23:00Z" w16du:dateUtc="2024-05-09T19:23:00Z">
        <w:r w:rsidRPr="00412EFB" w:rsidDel="00B17BC3">
          <w:rPr>
            <w:highlight w:val="yellow"/>
            <w:rPrChange w:id="46" w:author="Anne Burris" w:date="2024-05-09T12:59:00Z" w16du:dateUtc="2024-05-09T16:59:00Z">
              <w:rPr/>
            </w:rPrChange>
          </w:rPr>
          <w:delText>Sign</w:delText>
        </w:r>
      </w:del>
      <w:r w:rsidRPr="00412EFB">
        <w:rPr>
          <w:highlight w:val="yellow"/>
          <w:rPrChange w:id="47" w:author="Anne Burris" w:date="2024-05-09T12:59:00Z" w16du:dateUtc="2024-05-09T16:59:00Z">
            <w:rPr/>
          </w:rPrChange>
        </w:rPr>
        <w:t xml:space="preserve"> # </w:t>
      </w:r>
      <w:r w:rsidR="00815CDA" w:rsidRPr="00412EFB">
        <w:rPr>
          <w:highlight w:val="yellow"/>
          <w:rPrChange w:id="48" w:author="Anne Burris" w:date="2024-05-09T12:59:00Z" w16du:dateUtc="2024-05-09T16:59:00Z">
            <w:rPr/>
          </w:rPrChange>
        </w:rPr>
        <w:t>ID</w:t>
      </w:r>
      <w:r w:rsidRPr="00C97CE1">
        <w:t>, the agreement will be sent to HCP email address. Then, all parties will receive a final PDF copy.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C79BC" w:rsidRPr="000C79BC" w14:paraId="4D60AA53" w14:textId="77777777" w:rsidTr="00C97CE1">
        <w:trPr>
          <w:tblCellSpacing w:w="0" w:type="dxa"/>
        </w:trPr>
        <w:tc>
          <w:tcPr>
            <w:tcW w:w="0" w:type="auto"/>
            <w:vAlign w:val="center"/>
          </w:tcPr>
          <w:p w14:paraId="35A31B72" w14:textId="0BD8EE3B" w:rsidR="000C79BC" w:rsidRPr="000C79BC" w:rsidRDefault="000C79BC" w:rsidP="000C79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AC7B778" w14:textId="77777777" w:rsidR="00722C33" w:rsidRDefault="00722C33" w:rsidP="00722C33"/>
    <w:p w14:paraId="0C94299A" w14:textId="77777777" w:rsidR="00722C33" w:rsidRDefault="00722C33" w:rsidP="00722C33">
      <w:pPr>
        <w:pBdr>
          <w:bottom w:val="single" w:sz="12" w:space="1" w:color="auto"/>
        </w:pBdr>
      </w:pPr>
    </w:p>
    <w:p w14:paraId="067D362E" w14:textId="77777777" w:rsidR="00722C33" w:rsidRDefault="00722C33" w:rsidP="00722C33"/>
    <w:p w14:paraId="617D4CDF" w14:textId="4E42EBE0" w:rsidR="00C97CE1" w:rsidRDefault="00C97CE1" w:rsidP="00722C33">
      <w:r w:rsidRPr="00C97CE1">
        <w:rPr>
          <w:b/>
          <w:bCs/>
        </w:rPr>
        <w:t>Target:</w:t>
      </w:r>
      <w:r>
        <w:t xml:space="preserve"> HCP </w:t>
      </w:r>
    </w:p>
    <w:p w14:paraId="7D9EC46B" w14:textId="4D2A5D40" w:rsidR="00722C33" w:rsidRDefault="00722C33" w:rsidP="00722C33">
      <w:r w:rsidRPr="00C97CE1">
        <w:rPr>
          <w:b/>
          <w:bCs/>
        </w:rPr>
        <w:t>Subject:</w:t>
      </w:r>
      <w:r>
        <w:t xml:space="preserve"> </w:t>
      </w:r>
      <w:r w:rsidR="00C97CE1" w:rsidRPr="00C97CE1">
        <w:t xml:space="preserve">Signature requested on </w:t>
      </w:r>
      <w:r w:rsidR="00C97CE1" w:rsidRPr="00412EFB">
        <w:rPr>
          <w:highlight w:val="yellow"/>
          <w:rPrChange w:id="49" w:author="Anne Burris" w:date="2024-05-09T12:59:00Z" w16du:dateUtc="2024-05-09T16:59:00Z">
            <w:rPr/>
          </w:rPrChange>
        </w:rPr>
        <w:t>"</w:t>
      </w:r>
      <w:del w:id="50" w:author="Matt Wangsness" w:date="2024-05-09T14:23:00Z" w16du:dateUtc="2024-05-09T19:23:00Z">
        <w:r w:rsidR="00C97CE1" w:rsidRPr="00412EFB" w:rsidDel="00B17BC3">
          <w:rPr>
            <w:highlight w:val="yellow"/>
            <w:rPrChange w:id="51" w:author="Anne Burris" w:date="2024-05-09T12:59:00Z" w16du:dateUtc="2024-05-09T16:59:00Z">
              <w:rPr/>
            </w:rPrChange>
          </w:rPr>
          <w:delText>SOW</w:delText>
        </w:r>
      </w:del>
      <w:r w:rsidR="00C97CE1" w:rsidRPr="00412EFB">
        <w:rPr>
          <w:highlight w:val="yellow"/>
          <w:rPrChange w:id="52" w:author="Anne Burris" w:date="2024-05-09T12:59:00Z" w16du:dateUtc="2024-05-09T16:59:00Z">
            <w:rPr/>
          </w:rPrChange>
        </w:rPr>
        <w:t xml:space="preserve"> Contract </w:t>
      </w:r>
      <w:del w:id="53" w:author="Matt Wangsness" w:date="2024-05-09T14:23:00Z" w16du:dateUtc="2024-05-09T19:23:00Z">
        <w:r w:rsidR="00C97CE1" w:rsidRPr="00412EFB" w:rsidDel="00B17BC3">
          <w:rPr>
            <w:highlight w:val="yellow"/>
            <w:rPrChange w:id="54" w:author="Anne Burris" w:date="2024-05-09T12:59:00Z" w16du:dateUtc="2024-05-09T16:59:00Z">
              <w:rPr/>
            </w:rPrChange>
          </w:rPr>
          <w:delText>Sign</w:delText>
        </w:r>
      </w:del>
      <w:r w:rsidR="00C97CE1" w:rsidRPr="00412EFB">
        <w:rPr>
          <w:highlight w:val="yellow"/>
          <w:rPrChange w:id="55" w:author="Anne Burris" w:date="2024-05-09T12:59:00Z" w16du:dateUtc="2024-05-09T16:59:00Z">
            <w:rPr/>
          </w:rPrChange>
        </w:rPr>
        <w:t xml:space="preserve"> # </w:t>
      </w:r>
      <w:r w:rsidR="00815CDA" w:rsidRPr="00412EFB">
        <w:rPr>
          <w:highlight w:val="yellow"/>
          <w:rPrChange w:id="56" w:author="Anne Burris" w:date="2024-05-09T12:59:00Z" w16du:dateUtc="2024-05-09T16:59:00Z">
            <w:rPr/>
          </w:rPrChange>
        </w:rPr>
        <w:t>ID</w:t>
      </w:r>
      <w:r w:rsidR="00C97CE1" w:rsidRPr="00412EFB">
        <w:rPr>
          <w:highlight w:val="yellow"/>
          <w:rPrChange w:id="57" w:author="Anne Burris" w:date="2024-05-09T12:59:00Z" w16du:dateUtc="2024-05-09T16:59:00Z">
            <w:rPr/>
          </w:rPrChange>
        </w:rPr>
        <w:t>"</w:t>
      </w:r>
    </w:p>
    <w:p w14:paraId="6979B843" w14:textId="58ADE66F" w:rsidR="00722C33" w:rsidRPr="00C97CE1" w:rsidRDefault="00722C33" w:rsidP="00722C33">
      <w:pPr>
        <w:rPr>
          <w:b/>
          <w:bCs/>
        </w:rPr>
      </w:pPr>
      <w:r w:rsidRPr="00C97CE1">
        <w:rPr>
          <w:b/>
          <w:bCs/>
        </w:rPr>
        <w:t xml:space="preserve">Body: </w:t>
      </w:r>
    </w:p>
    <w:p w14:paraId="5B452A6E" w14:textId="5BD890A5" w:rsidR="00C97CE1" w:rsidRDefault="00C97CE1" w:rsidP="000C3E2F">
      <w:r>
        <w:t>Impulse Dynamics</w:t>
      </w:r>
      <w:r w:rsidR="000C3E2F">
        <w:t xml:space="preserve"> requests your signature on </w:t>
      </w:r>
      <w:del w:id="58" w:author="Matt Wangsness" w:date="2024-05-09T14:23:00Z" w16du:dateUtc="2024-05-09T19:23:00Z">
        <w:r w:rsidR="000C3E2F" w:rsidRPr="00412EFB" w:rsidDel="00B17BC3">
          <w:rPr>
            <w:highlight w:val="yellow"/>
            <w:rPrChange w:id="59" w:author="Anne Burris" w:date="2024-05-09T12:59:00Z" w16du:dateUtc="2024-05-09T16:59:00Z">
              <w:rPr/>
            </w:rPrChange>
          </w:rPr>
          <w:delText>SOW</w:delText>
        </w:r>
      </w:del>
      <w:r w:rsidR="000C3E2F" w:rsidRPr="00412EFB">
        <w:rPr>
          <w:highlight w:val="yellow"/>
          <w:rPrChange w:id="60" w:author="Anne Burris" w:date="2024-05-09T12:59:00Z" w16du:dateUtc="2024-05-09T16:59:00Z">
            <w:rPr/>
          </w:rPrChange>
        </w:rPr>
        <w:t xml:space="preserve"> Contract </w:t>
      </w:r>
      <w:del w:id="61" w:author="Matt Wangsness" w:date="2024-05-09T14:23:00Z" w16du:dateUtc="2024-05-09T19:23:00Z">
        <w:r w:rsidR="000C3E2F" w:rsidRPr="00412EFB" w:rsidDel="00B17BC3">
          <w:rPr>
            <w:highlight w:val="yellow"/>
            <w:rPrChange w:id="62" w:author="Anne Burris" w:date="2024-05-09T12:59:00Z" w16du:dateUtc="2024-05-09T16:59:00Z">
              <w:rPr/>
            </w:rPrChange>
          </w:rPr>
          <w:delText>Sign</w:delText>
        </w:r>
      </w:del>
      <w:r w:rsidR="000C3E2F" w:rsidRPr="00412EFB">
        <w:rPr>
          <w:highlight w:val="yellow"/>
          <w:rPrChange w:id="63" w:author="Anne Burris" w:date="2024-05-09T12:59:00Z" w16du:dateUtc="2024-05-09T16:59:00Z">
            <w:rPr/>
          </w:rPrChange>
        </w:rPr>
        <w:t xml:space="preserve"> # </w:t>
      </w:r>
      <w:proofErr w:type="gramStart"/>
      <w:r w:rsidR="00815CDA" w:rsidRPr="00412EFB">
        <w:rPr>
          <w:highlight w:val="yellow"/>
          <w:rPrChange w:id="64" w:author="Anne Burris" w:date="2024-05-09T12:59:00Z" w16du:dateUtc="2024-05-09T16:59:00Z">
            <w:rPr/>
          </w:rPrChange>
        </w:rPr>
        <w:t>ID</w:t>
      </w:r>
      <w:proofErr w:type="gramEnd"/>
    </w:p>
    <w:p w14:paraId="640B8214" w14:textId="501F7B97" w:rsidR="000C3E2F" w:rsidRDefault="000C3E2F" w:rsidP="000C3E2F">
      <w:r>
        <w:t xml:space="preserve">After you sign </w:t>
      </w:r>
      <w:del w:id="65" w:author="Matt Wangsness" w:date="2024-05-09T14:23:00Z" w16du:dateUtc="2024-05-09T19:23:00Z">
        <w:r w:rsidRPr="00412EFB" w:rsidDel="00B17BC3">
          <w:rPr>
            <w:highlight w:val="yellow"/>
            <w:rPrChange w:id="66" w:author="Anne Burris" w:date="2024-05-09T12:59:00Z" w16du:dateUtc="2024-05-09T16:59:00Z">
              <w:rPr/>
            </w:rPrChange>
          </w:rPr>
          <w:delText>SOW</w:delText>
        </w:r>
      </w:del>
      <w:r w:rsidRPr="00412EFB">
        <w:rPr>
          <w:highlight w:val="yellow"/>
          <w:rPrChange w:id="67" w:author="Anne Burris" w:date="2024-05-09T12:59:00Z" w16du:dateUtc="2024-05-09T16:59:00Z">
            <w:rPr/>
          </w:rPrChange>
        </w:rPr>
        <w:t xml:space="preserve"> Contract </w:t>
      </w:r>
      <w:del w:id="68" w:author="Matt Wangsness" w:date="2024-05-09T14:23:00Z" w16du:dateUtc="2024-05-09T19:23:00Z">
        <w:r w:rsidRPr="00412EFB" w:rsidDel="00B17BC3">
          <w:rPr>
            <w:highlight w:val="yellow"/>
            <w:rPrChange w:id="69" w:author="Anne Burris" w:date="2024-05-09T12:59:00Z" w16du:dateUtc="2024-05-09T16:59:00Z">
              <w:rPr/>
            </w:rPrChange>
          </w:rPr>
          <w:delText>Sign</w:delText>
        </w:r>
      </w:del>
      <w:r w:rsidRPr="00412EFB">
        <w:rPr>
          <w:highlight w:val="yellow"/>
          <w:rPrChange w:id="70" w:author="Anne Burris" w:date="2024-05-09T12:59:00Z" w16du:dateUtc="2024-05-09T16:59:00Z">
            <w:rPr/>
          </w:rPrChange>
        </w:rPr>
        <w:t xml:space="preserve"> # </w:t>
      </w:r>
      <w:r w:rsidR="00815CDA" w:rsidRPr="00412EFB">
        <w:rPr>
          <w:highlight w:val="yellow"/>
          <w:rPrChange w:id="71" w:author="Anne Burris" w:date="2024-05-09T12:59:00Z" w16du:dateUtc="2024-05-09T16:59:00Z">
            <w:rPr/>
          </w:rPrChange>
        </w:rPr>
        <w:t>ID</w:t>
      </w:r>
      <w:r>
        <w:t>, all parties will receive a final PDF copy.</w:t>
      </w:r>
    </w:p>
    <w:p w14:paraId="21CF0AEF" w14:textId="77777777" w:rsidR="00722C33" w:rsidRDefault="00722C33" w:rsidP="00722C33"/>
    <w:p w14:paraId="5BE17729" w14:textId="77777777" w:rsidR="00722C33" w:rsidRDefault="00722C33" w:rsidP="00722C33">
      <w:pPr>
        <w:pBdr>
          <w:bottom w:val="single" w:sz="12" w:space="1" w:color="auto"/>
        </w:pBdr>
      </w:pPr>
    </w:p>
    <w:p w14:paraId="0B9485E6" w14:textId="1F5083D0" w:rsidR="00722C33" w:rsidRDefault="00815CDA" w:rsidP="00722C33">
      <w:r w:rsidRPr="009220A0">
        <w:rPr>
          <w:b/>
          <w:bCs/>
        </w:rPr>
        <w:lastRenderedPageBreak/>
        <w:t>Target:</w:t>
      </w:r>
      <w:r>
        <w:t xml:space="preserve"> Scott Way</w:t>
      </w:r>
    </w:p>
    <w:p w14:paraId="527EFCD7" w14:textId="0FCF1CE9" w:rsidR="00722C33" w:rsidRDefault="00722C33" w:rsidP="00722C33">
      <w:r w:rsidRPr="009220A0">
        <w:rPr>
          <w:b/>
          <w:bCs/>
        </w:rPr>
        <w:t>Subject:</w:t>
      </w:r>
      <w:r>
        <w:t xml:space="preserve"> </w:t>
      </w:r>
      <w:r w:rsidR="00815CDA" w:rsidRPr="00815CDA">
        <w:t xml:space="preserve">Completed: </w:t>
      </w:r>
      <w:del w:id="72" w:author="Matt Wangsness" w:date="2024-05-09T14:24:00Z" w16du:dateUtc="2024-05-09T19:24:00Z">
        <w:r w:rsidR="00815CDA" w:rsidRPr="00412EFB" w:rsidDel="00B17BC3">
          <w:rPr>
            <w:highlight w:val="yellow"/>
            <w:rPrChange w:id="73" w:author="Anne Burris" w:date="2024-05-09T12:59:00Z" w16du:dateUtc="2024-05-09T16:59:00Z">
              <w:rPr/>
            </w:rPrChange>
          </w:rPr>
          <w:delText>"SOW</w:delText>
        </w:r>
      </w:del>
      <w:r w:rsidR="00815CDA" w:rsidRPr="00412EFB">
        <w:rPr>
          <w:highlight w:val="yellow"/>
          <w:rPrChange w:id="74" w:author="Anne Burris" w:date="2024-05-09T12:59:00Z" w16du:dateUtc="2024-05-09T16:59:00Z">
            <w:rPr/>
          </w:rPrChange>
        </w:rPr>
        <w:t xml:space="preserve"> Contract </w:t>
      </w:r>
      <w:del w:id="75" w:author="Matt Wangsness" w:date="2024-05-09T14:24:00Z" w16du:dateUtc="2024-05-09T19:24:00Z">
        <w:r w:rsidR="00815CDA" w:rsidRPr="00412EFB" w:rsidDel="00B17BC3">
          <w:rPr>
            <w:highlight w:val="yellow"/>
            <w:rPrChange w:id="76" w:author="Anne Burris" w:date="2024-05-09T12:59:00Z" w16du:dateUtc="2024-05-09T16:59:00Z">
              <w:rPr/>
            </w:rPrChange>
          </w:rPr>
          <w:delText>Sign</w:delText>
        </w:r>
      </w:del>
      <w:r w:rsidR="00815CDA" w:rsidRPr="00412EFB">
        <w:rPr>
          <w:highlight w:val="yellow"/>
          <w:rPrChange w:id="77" w:author="Anne Burris" w:date="2024-05-09T12:59:00Z" w16du:dateUtc="2024-05-09T16:59:00Z">
            <w:rPr/>
          </w:rPrChange>
        </w:rPr>
        <w:t xml:space="preserve"> # ID"</w:t>
      </w:r>
    </w:p>
    <w:p w14:paraId="6CB6B35F" w14:textId="77777777" w:rsidR="00722C33" w:rsidRPr="009220A0" w:rsidRDefault="00722C33" w:rsidP="00722C33">
      <w:pPr>
        <w:rPr>
          <w:b/>
          <w:bCs/>
        </w:rPr>
      </w:pPr>
      <w:r w:rsidRPr="009220A0">
        <w:rPr>
          <w:b/>
          <w:bCs/>
        </w:rPr>
        <w:t xml:space="preserve">Body: </w:t>
      </w:r>
    </w:p>
    <w:p w14:paraId="26759CBD" w14:textId="77777777" w:rsidR="00815CDA" w:rsidRDefault="00815CDA" w:rsidP="00815CDA">
      <w:pPr>
        <w:jc w:val="center"/>
      </w:pPr>
      <w:r>
        <w:t>All parties finished</w:t>
      </w:r>
    </w:p>
    <w:p w14:paraId="090AD2F5" w14:textId="2342EE42" w:rsidR="00815CDA" w:rsidRDefault="00815CDA" w:rsidP="00815CDA">
      <w:pPr>
        <w:jc w:val="center"/>
      </w:pPr>
      <w:del w:id="78" w:author="Matt Wangsness" w:date="2024-05-09T14:24:00Z" w16du:dateUtc="2024-05-09T19:24:00Z">
        <w:r w:rsidRPr="00412EFB" w:rsidDel="00B17BC3">
          <w:rPr>
            <w:highlight w:val="yellow"/>
            <w:rPrChange w:id="79" w:author="Anne Burris" w:date="2024-05-09T12:59:00Z" w16du:dateUtc="2024-05-09T16:59:00Z">
              <w:rPr/>
            </w:rPrChange>
          </w:rPr>
          <w:delText>SOW</w:delText>
        </w:r>
      </w:del>
      <w:r w:rsidRPr="00412EFB">
        <w:rPr>
          <w:highlight w:val="yellow"/>
          <w:rPrChange w:id="80" w:author="Anne Burris" w:date="2024-05-09T12:59:00Z" w16du:dateUtc="2024-05-09T16:59:00Z">
            <w:rPr/>
          </w:rPrChange>
        </w:rPr>
        <w:t xml:space="preserve"> Contract </w:t>
      </w:r>
      <w:del w:id="81" w:author="Matt Wangsness" w:date="2024-05-09T14:24:00Z" w16du:dateUtc="2024-05-09T19:24:00Z">
        <w:r w:rsidRPr="00412EFB" w:rsidDel="00B17BC3">
          <w:rPr>
            <w:highlight w:val="yellow"/>
            <w:rPrChange w:id="82" w:author="Anne Burris" w:date="2024-05-09T12:59:00Z" w16du:dateUtc="2024-05-09T16:59:00Z">
              <w:rPr/>
            </w:rPrChange>
          </w:rPr>
          <w:delText>Sign</w:delText>
        </w:r>
      </w:del>
      <w:r w:rsidRPr="00412EFB">
        <w:rPr>
          <w:highlight w:val="yellow"/>
          <w:rPrChange w:id="83" w:author="Anne Burris" w:date="2024-05-09T12:59:00Z" w16du:dateUtc="2024-05-09T16:59:00Z">
            <w:rPr/>
          </w:rPrChange>
        </w:rPr>
        <w:t xml:space="preserve"> # </w:t>
      </w:r>
      <w:proofErr w:type="gramStart"/>
      <w:r w:rsidRPr="00412EFB">
        <w:rPr>
          <w:highlight w:val="yellow"/>
          <w:rPrChange w:id="84" w:author="Anne Burris" w:date="2024-05-09T12:59:00Z" w16du:dateUtc="2024-05-09T16:59:00Z">
            <w:rPr/>
          </w:rPrChange>
        </w:rPr>
        <w:t>ID</w:t>
      </w:r>
      <w:proofErr w:type="gramEnd"/>
    </w:p>
    <w:p w14:paraId="79F8472B" w14:textId="77777777" w:rsidR="00815CDA" w:rsidRDefault="00815CDA" w:rsidP="00815CDA"/>
    <w:p w14:paraId="5B1B7678" w14:textId="75755E1D" w:rsidR="00815CDA" w:rsidRDefault="00815CDA" w:rsidP="00815CDA">
      <w:r>
        <w:t>Attached is the final agreement between:</w:t>
      </w:r>
    </w:p>
    <w:p w14:paraId="479CB142" w14:textId="334DC08C" w:rsidR="00815CDA" w:rsidRDefault="00815CDA" w:rsidP="00815CDA">
      <w:pPr>
        <w:pStyle w:val="ListParagraph"/>
        <w:numPr>
          <w:ilvl w:val="0"/>
          <w:numId w:val="1"/>
        </w:numPr>
      </w:pPr>
      <w:r>
        <w:t>Kristall Enterprises</w:t>
      </w:r>
    </w:p>
    <w:p w14:paraId="61491EBF" w14:textId="49772891" w:rsidR="00815CDA" w:rsidRDefault="00815CDA" w:rsidP="00815CDA">
      <w:pPr>
        <w:pStyle w:val="ListParagraph"/>
        <w:numPr>
          <w:ilvl w:val="0"/>
          <w:numId w:val="1"/>
        </w:numPr>
      </w:pPr>
      <w:r>
        <w:t>Test Internal</w:t>
      </w:r>
    </w:p>
    <w:p w14:paraId="79FF4ECD" w14:textId="261FAB7D" w:rsidR="00722C33" w:rsidRDefault="00815CDA" w:rsidP="00815CDA">
      <w:pPr>
        <w:pStyle w:val="ListParagraph"/>
        <w:numPr>
          <w:ilvl w:val="0"/>
          <w:numId w:val="1"/>
        </w:numPr>
      </w:pPr>
      <w:r>
        <w:t>HCP Signature</w:t>
      </w:r>
    </w:p>
    <w:p w14:paraId="2487F444" w14:textId="77777777" w:rsidR="00722C33" w:rsidRDefault="00722C33" w:rsidP="00722C33"/>
    <w:p w14:paraId="77AAAB7D" w14:textId="77777777" w:rsidR="00722C33" w:rsidRDefault="00722C33" w:rsidP="00722C33">
      <w:pPr>
        <w:pBdr>
          <w:bottom w:val="single" w:sz="12" w:space="1" w:color="auto"/>
        </w:pBdr>
      </w:pPr>
    </w:p>
    <w:p w14:paraId="727B1A3E" w14:textId="77777777" w:rsidR="00722C33" w:rsidRDefault="00722C33" w:rsidP="00722C33"/>
    <w:p w14:paraId="78003E2A" w14:textId="65F6BB05" w:rsidR="00815CDA" w:rsidRDefault="00815CDA" w:rsidP="00722C33">
      <w:r w:rsidRPr="00815CDA">
        <w:rPr>
          <w:b/>
          <w:bCs/>
        </w:rPr>
        <w:t>Target:</w:t>
      </w:r>
      <w:r>
        <w:t xml:space="preserve"> HCP</w:t>
      </w:r>
    </w:p>
    <w:p w14:paraId="56DAFB51" w14:textId="23993705" w:rsidR="00722C33" w:rsidRDefault="00722C33" w:rsidP="00722C33">
      <w:r w:rsidRPr="00815CDA">
        <w:rPr>
          <w:b/>
          <w:bCs/>
        </w:rPr>
        <w:t>Subject:</w:t>
      </w:r>
      <w:r>
        <w:t xml:space="preserve"> </w:t>
      </w:r>
      <w:r w:rsidR="00815CDA" w:rsidRPr="00815CDA">
        <w:t>Completed</w:t>
      </w:r>
      <w:r w:rsidR="00815CDA" w:rsidRPr="00412EFB">
        <w:rPr>
          <w:highlight w:val="yellow"/>
          <w:rPrChange w:id="85" w:author="Anne Burris" w:date="2024-05-09T12:59:00Z" w16du:dateUtc="2024-05-09T16:59:00Z">
            <w:rPr/>
          </w:rPrChange>
        </w:rPr>
        <w:t>: "</w:t>
      </w:r>
      <w:del w:id="86" w:author="Matt Wangsness" w:date="2024-05-09T14:24:00Z" w16du:dateUtc="2024-05-09T19:24:00Z">
        <w:r w:rsidR="00815CDA" w:rsidRPr="00412EFB" w:rsidDel="00B17BC3">
          <w:rPr>
            <w:highlight w:val="yellow"/>
            <w:rPrChange w:id="87" w:author="Anne Burris" w:date="2024-05-09T12:59:00Z" w16du:dateUtc="2024-05-09T16:59:00Z">
              <w:rPr/>
            </w:rPrChange>
          </w:rPr>
          <w:delText>SOW</w:delText>
        </w:r>
      </w:del>
      <w:r w:rsidR="00815CDA" w:rsidRPr="00412EFB">
        <w:rPr>
          <w:highlight w:val="yellow"/>
          <w:rPrChange w:id="88" w:author="Anne Burris" w:date="2024-05-09T12:59:00Z" w16du:dateUtc="2024-05-09T16:59:00Z">
            <w:rPr/>
          </w:rPrChange>
        </w:rPr>
        <w:t xml:space="preserve"> Contract </w:t>
      </w:r>
      <w:del w:id="89" w:author="Matt Wangsness" w:date="2024-05-09T14:24:00Z" w16du:dateUtc="2024-05-09T19:24:00Z">
        <w:r w:rsidR="00815CDA" w:rsidRPr="00412EFB" w:rsidDel="00B17BC3">
          <w:rPr>
            <w:highlight w:val="yellow"/>
            <w:rPrChange w:id="90" w:author="Anne Burris" w:date="2024-05-09T12:59:00Z" w16du:dateUtc="2024-05-09T16:59:00Z">
              <w:rPr/>
            </w:rPrChange>
          </w:rPr>
          <w:delText>Sign</w:delText>
        </w:r>
      </w:del>
      <w:r w:rsidR="00815CDA" w:rsidRPr="00412EFB">
        <w:rPr>
          <w:highlight w:val="yellow"/>
          <w:rPrChange w:id="91" w:author="Anne Burris" w:date="2024-05-09T12:59:00Z" w16du:dateUtc="2024-05-09T16:59:00Z">
            <w:rPr/>
          </w:rPrChange>
        </w:rPr>
        <w:t xml:space="preserve"> # ID"</w:t>
      </w:r>
    </w:p>
    <w:p w14:paraId="5D6D4E36" w14:textId="77777777" w:rsidR="00815CDA" w:rsidRPr="00815CDA" w:rsidRDefault="00815CDA" w:rsidP="00815CDA">
      <w:pPr>
        <w:rPr>
          <w:b/>
          <w:bCs/>
        </w:rPr>
      </w:pPr>
      <w:r w:rsidRPr="00815CDA">
        <w:rPr>
          <w:b/>
          <w:bCs/>
        </w:rPr>
        <w:t xml:space="preserve">Body: </w:t>
      </w:r>
    </w:p>
    <w:p w14:paraId="455E5432" w14:textId="77777777" w:rsidR="00815CDA" w:rsidRDefault="00815CDA" w:rsidP="00815CDA">
      <w:pPr>
        <w:jc w:val="center"/>
      </w:pPr>
      <w:r>
        <w:t>All parties finished</w:t>
      </w:r>
    </w:p>
    <w:p w14:paraId="4ED0CF31" w14:textId="29AE206D" w:rsidR="00815CDA" w:rsidRDefault="00815CDA" w:rsidP="00815CDA">
      <w:pPr>
        <w:jc w:val="center"/>
      </w:pPr>
      <w:del w:id="92" w:author="Matt Wangsness" w:date="2024-05-09T14:24:00Z" w16du:dateUtc="2024-05-09T19:24:00Z">
        <w:r w:rsidRPr="00412EFB" w:rsidDel="00B17BC3">
          <w:rPr>
            <w:highlight w:val="yellow"/>
            <w:rPrChange w:id="93" w:author="Anne Burris" w:date="2024-05-09T12:59:00Z" w16du:dateUtc="2024-05-09T16:59:00Z">
              <w:rPr/>
            </w:rPrChange>
          </w:rPr>
          <w:delText>SOW</w:delText>
        </w:r>
      </w:del>
      <w:r w:rsidRPr="00412EFB">
        <w:rPr>
          <w:highlight w:val="yellow"/>
          <w:rPrChange w:id="94" w:author="Anne Burris" w:date="2024-05-09T12:59:00Z" w16du:dateUtc="2024-05-09T16:59:00Z">
            <w:rPr/>
          </w:rPrChange>
        </w:rPr>
        <w:t xml:space="preserve"> Contract </w:t>
      </w:r>
      <w:del w:id="95" w:author="Matt Wangsness" w:date="2024-05-09T14:24:00Z" w16du:dateUtc="2024-05-09T19:24:00Z">
        <w:r w:rsidRPr="00412EFB" w:rsidDel="00B17BC3">
          <w:rPr>
            <w:highlight w:val="yellow"/>
            <w:rPrChange w:id="96" w:author="Anne Burris" w:date="2024-05-09T12:59:00Z" w16du:dateUtc="2024-05-09T16:59:00Z">
              <w:rPr/>
            </w:rPrChange>
          </w:rPr>
          <w:delText>Sign</w:delText>
        </w:r>
      </w:del>
      <w:r w:rsidRPr="00412EFB">
        <w:rPr>
          <w:highlight w:val="yellow"/>
          <w:rPrChange w:id="97" w:author="Anne Burris" w:date="2024-05-09T12:59:00Z" w16du:dateUtc="2024-05-09T16:59:00Z">
            <w:rPr/>
          </w:rPrChange>
        </w:rPr>
        <w:t xml:space="preserve"> # </w:t>
      </w:r>
      <w:proofErr w:type="gramStart"/>
      <w:r w:rsidRPr="00412EFB">
        <w:rPr>
          <w:highlight w:val="yellow"/>
          <w:rPrChange w:id="98" w:author="Anne Burris" w:date="2024-05-09T12:59:00Z" w16du:dateUtc="2024-05-09T16:59:00Z">
            <w:rPr/>
          </w:rPrChange>
        </w:rPr>
        <w:t>ID</w:t>
      </w:r>
      <w:proofErr w:type="gramEnd"/>
    </w:p>
    <w:p w14:paraId="3BA95A27" w14:textId="77777777" w:rsidR="00815CDA" w:rsidRDefault="00815CDA" w:rsidP="00815CDA"/>
    <w:p w14:paraId="6AF44B5A" w14:textId="77777777" w:rsidR="00815CDA" w:rsidRDefault="00815CDA" w:rsidP="00815CDA">
      <w:r>
        <w:t>Attached is the final agreement between:</w:t>
      </w:r>
    </w:p>
    <w:p w14:paraId="38FBBCF3" w14:textId="77777777" w:rsidR="00815CDA" w:rsidRDefault="00815CDA" w:rsidP="00815CDA">
      <w:pPr>
        <w:pStyle w:val="ListParagraph"/>
        <w:numPr>
          <w:ilvl w:val="0"/>
          <w:numId w:val="1"/>
        </w:numPr>
      </w:pPr>
      <w:r>
        <w:t>Kristall Enterprises</w:t>
      </w:r>
    </w:p>
    <w:p w14:paraId="2C8C767E" w14:textId="77777777" w:rsidR="00815CDA" w:rsidRDefault="00815CDA" w:rsidP="00815CDA">
      <w:pPr>
        <w:pStyle w:val="ListParagraph"/>
        <w:numPr>
          <w:ilvl w:val="0"/>
          <w:numId w:val="1"/>
        </w:numPr>
      </w:pPr>
      <w:r>
        <w:t>Test Internal</w:t>
      </w:r>
    </w:p>
    <w:p w14:paraId="23AA8CCD" w14:textId="77777777" w:rsidR="00815CDA" w:rsidRDefault="00815CDA" w:rsidP="00815CDA">
      <w:pPr>
        <w:pStyle w:val="ListParagraph"/>
        <w:numPr>
          <w:ilvl w:val="0"/>
          <w:numId w:val="1"/>
        </w:numPr>
      </w:pPr>
      <w:r>
        <w:t>HCP Signature</w:t>
      </w:r>
    </w:p>
    <w:p w14:paraId="480A869C" w14:textId="77777777" w:rsidR="00722C33" w:rsidRDefault="00722C33" w:rsidP="00722C33"/>
    <w:p w14:paraId="35BDCA02" w14:textId="77777777" w:rsidR="00722C33" w:rsidRDefault="00722C33" w:rsidP="00722C33"/>
    <w:p w14:paraId="077E504B" w14:textId="77777777" w:rsidR="00722C33" w:rsidRDefault="00722C33" w:rsidP="00722C33">
      <w:pPr>
        <w:pBdr>
          <w:bottom w:val="single" w:sz="12" w:space="1" w:color="auto"/>
        </w:pBdr>
      </w:pPr>
    </w:p>
    <w:p w14:paraId="54852CC5" w14:textId="77777777" w:rsidR="00412EFB" w:rsidRDefault="00412EFB" w:rsidP="00722C33">
      <w:pPr>
        <w:rPr>
          <w:ins w:id="99" w:author="Anne Burris" w:date="2024-05-09T13:01:00Z" w16du:dateUtc="2024-05-09T17:01:00Z"/>
          <w:b/>
          <w:bCs/>
        </w:rPr>
      </w:pPr>
    </w:p>
    <w:p w14:paraId="65F873C6" w14:textId="684FB2A4" w:rsidR="00722C33" w:rsidRDefault="00440EAD" w:rsidP="00722C33">
      <w:r w:rsidRPr="009220A0">
        <w:rPr>
          <w:b/>
          <w:bCs/>
        </w:rPr>
        <w:lastRenderedPageBreak/>
        <w:t>Target:</w:t>
      </w:r>
      <w:r>
        <w:t xml:space="preserve"> HCP Contacts</w:t>
      </w:r>
    </w:p>
    <w:p w14:paraId="362C0044" w14:textId="2F420087" w:rsidR="00722C33" w:rsidRDefault="00722C33" w:rsidP="00722C33">
      <w:r w:rsidRPr="009220A0">
        <w:rPr>
          <w:b/>
          <w:bCs/>
        </w:rPr>
        <w:t>Subject:</w:t>
      </w:r>
      <w:r>
        <w:t xml:space="preserve"> </w:t>
      </w:r>
      <w:r w:rsidR="00440EAD" w:rsidRPr="00440EAD">
        <w:t xml:space="preserve">Approve </w:t>
      </w:r>
      <w:del w:id="100" w:author="Anne Burris" w:date="2024-05-09T13:02:00Z" w16du:dateUtc="2024-05-09T17:02:00Z">
        <w:r w:rsidR="00440EAD" w:rsidRPr="00440EAD" w:rsidDel="00412EFB">
          <w:delText>Internal Signature</w:delText>
        </w:r>
      </w:del>
      <w:ins w:id="101" w:author="Anne Burris" w:date="2024-05-09T13:02:00Z" w16du:dateUtc="2024-05-09T17:02:00Z">
        <w:r w:rsidR="00412EFB">
          <w:t xml:space="preserve"> Agreement Signatures </w:t>
        </w:r>
      </w:ins>
    </w:p>
    <w:p w14:paraId="511303CC" w14:textId="77777777" w:rsidR="00722C33" w:rsidRPr="009220A0" w:rsidRDefault="00722C33" w:rsidP="00722C33">
      <w:pPr>
        <w:rPr>
          <w:b/>
          <w:bCs/>
        </w:rPr>
      </w:pPr>
      <w:r w:rsidRPr="009220A0">
        <w:rPr>
          <w:b/>
          <w:bCs/>
        </w:rPr>
        <w:t xml:space="preserve">Body: </w:t>
      </w:r>
    </w:p>
    <w:p w14:paraId="634FDB72" w14:textId="3B4AE458" w:rsidR="00440EAD" w:rsidRDefault="00440EAD" w:rsidP="00440EAD">
      <w:r>
        <w:t>An Agreement Signature entry is pending your approval. Please Click Here to Approve.</w:t>
      </w:r>
    </w:p>
    <w:p w14:paraId="3CF7D8DA" w14:textId="09A28813" w:rsidR="00440EAD" w:rsidRDefault="00440EAD" w:rsidP="00440EAD">
      <w:r>
        <w:t>Agreement PDF</w:t>
      </w:r>
    </w:p>
    <w:p w14:paraId="11E5C10E" w14:textId="77777777" w:rsidR="00722C33" w:rsidRDefault="00722C33" w:rsidP="00722C33"/>
    <w:p w14:paraId="5594B569" w14:textId="77777777" w:rsidR="00722C33" w:rsidRDefault="00722C33" w:rsidP="00722C33"/>
    <w:p w14:paraId="0B55FBFD" w14:textId="77777777" w:rsidR="00722C33" w:rsidRDefault="00722C33" w:rsidP="00722C33">
      <w:pPr>
        <w:pBdr>
          <w:bottom w:val="single" w:sz="12" w:space="1" w:color="auto"/>
        </w:pBdr>
      </w:pPr>
    </w:p>
    <w:p w14:paraId="39FBC8E0" w14:textId="387FA2A2" w:rsidR="00722C33" w:rsidRDefault="00440EAD" w:rsidP="00722C33">
      <w:commentRangeStart w:id="102"/>
      <w:r w:rsidRPr="001B37BF">
        <w:rPr>
          <w:b/>
          <w:bCs/>
        </w:rPr>
        <w:t>Target:</w:t>
      </w:r>
      <w:r>
        <w:t xml:space="preserve"> </w:t>
      </w:r>
      <w:del w:id="103" w:author="Anne Burris" w:date="2024-05-09T13:03:00Z" w16du:dateUtc="2024-05-09T17:03:00Z">
        <w:r w:rsidR="00C469BF" w:rsidDel="00412EFB">
          <w:delText xml:space="preserve">Scott Way or </w:delText>
        </w:r>
      </w:del>
      <w:r w:rsidR="00C469BF">
        <w:t>HCP Contacts</w:t>
      </w:r>
      <w:commentRangeEnd w:id="102"/>
      <w:r w:rsidR="00412EFB">
        <w:rPr>
          <w:rStyle w:val="CommentReference"/>
        </w:rPr>
        <w:commentReference w:id="102"/>
      </w:r>
    </w:p>
    <w:p w14:paraId="3A46F2C6" w14:textId="77777777" w:rsidR="00440EAD" w:rsidRDefault="00722C33" w:rsidP="00440EAD">
      <w:r w:rsidRPr="001B37BF">
        <w:rPr>
          <w:b/>
          <w:bCs/>
        </w:rPr>
        <w:t>Subject:</w:t>
      </w:r>
      <w:r>
        <w:t xml:space="preserve"> </w:t>
      </w:r>
      <w:r w:rsidR="00440EAD">
        <w:t>SOW Contract Signed</w:t>
      </w:r>
    </w:p>
    <w:p w14:paraId="44721FF8" w14:textId="77777777" w:rsidR="00722C33" w:rsidRPr="001B37BF" w:rsidRDefault="00722C33" w:rsidP="00722C33">
      <w:pPr>
        <w:rPr>
          <w:b/>
          <w:bCs/>
        </w:rPr>
      </w:pPr>
      <w:r w:rsidRPr="001B37BF">
        <w:rPr>
          <w:b/>
          <w:bCs/>
        </w:rPr>
        <w:t xml:space="preserve">Body: </w:t>
      </w:r>
    </w:p>
    <w:p w14:paraId="4D2592F7" w14:textId="77777777" w:rsidR="00440EAD" w:rsidRDefault="00440EAD" w:rsidP="00440EAD">
      <w:r>
        <w:t>Click here to view the signed Contract.</w:t>
      </w:r>
    </w:p>
    <w:p w14:paraId="3583F342" w14:textId="77777777" w:rsidR="00440EAD" w:rsidRDefault="00440EAD" w:rsidP="00440EAD">
      <w:r>
        <w:t>Please check your Inbox, you must have got an Email from Adobe Acrobat to sign Similar Contract.</w:t>
      </w:r>
    </w:p>
    <w:p w14:paraId="5C8438D9" w14:textId="2218098A" w:rsidR="00722C33" w:rsidRDefault="00440EAD" w:rsidP="00440EAD">
      <w:r>
        <w:t>Click Here to Download Signed Contract</w:t>
      </w:r>
    </w:p>
    <w:p w14:paraId="285E03F4" w14:textId="77777777" w:rsidR="00722C33" w:rsidRDefault="00722C33" w:rsidP="00722C33"/>
    <w:p w14:paraId="5AFB87D1" w14:textId="77777777" w:rsidR="00722C33" w:rsidRDefault="00722C33" w:rsidP="00722C33">
      <w:pPr>
        <w:pBdr>
          <w:bottom w:val="single" w:sz="12" w:space="1" w:color="auto"/>
        </w:pBdr>
      </w:pPr>
    </w:p>
    <w:p w14:paraId="26F33316" w14:textId="77777777" w:rsidR="00722C33" w:rsidRDefault="00722C33" w:rsidP="00722C33"/>
    <w:p w14:paraId="3454380F" w14:textId="506312A4" w:rsidR="004C51B1" w:rsidRDefault="004C51B1" w:rsidP="00722C33">
      <w:r w:rsidRPr="001B37BF">
        <w:rPr>
          <w:b/>
          <w:bCs/>
        </w:rPr>
        <w:t>Target:</w:t>
      </w:r>
      <w:r>
        <w:t xml:space="preserve"> HCP Contract</w:t>
      </w:r>
      <w:ins w:id="104" w:author="Anne Burris" w:date="2024-05-09T13:07:00Z" w16du:dateUtc="2024-05-09T17:07:00Z">
        <w:r w:rsidR="004938AF">
          <w:t>s</w:t>
        </w:r>
      </w:ins>
    </w:p>
    <w:p w14:paraId="05BE24BC" w14:textId="5A8903C6" w:rsidR="00722C33" w:rsidRDefault="00722C33" w:rsidP="00722C33">
      <w:commentRangeStart w:id="105"/>
      <w:r w:rsidRPr="001B37BF">
        <w:rPr>
          <w:b/>
          <w:bCs/>
        </w:rPr>
        <w:t>Subject:</w:t>
      </w:r>
      <w:r>
        <w:t xml:space="preserve"> </w:t>
      </w:r>
      <w:commentRangeEnd w:id="105"/>
      <w:r w:rsidR="004938AF">
        <w:rPr>
          <w:rStyle w:val="CommentReference"/>
        </w:rPr>
        <w:commentReference w:id="105"/>
      </w:r>
      <w:ins w:id="106" w:author="Anne Burris" w:date="2024-05-09T13:07:00Z" w16du:dateUtc="2024-05-09T17:07:00Z">
        <w:r w:rsidR="004938AF">
          <w:t xml:space="preserve"> Service Completed </w:t>
        </w:r>
      </w:ins>
      <w:del w:id="107" w:author="Anne Burris" w:date="2024-05-09T13:08:00Z" w16du:dateUtc="2024-05-09T17:08:00Z">
        <w:r w:rsidR="004C51B1" w:rsidDel="004938AF">
          <w:delText>(None) this is the email that will be sent to HCP contacts to have them send out the invoice</w:delText>
        </w:r>
      </w:del>
    </w:p>
    <w:p w14:paraId="6A93E409" w14:textId="77777777" w:rsidR="00722C33" w:rsidRPr="001B37BF" w:rsidRDefault="00722C33" w:rsidP="00722C33">
      <w:pPr>
        <w:rPr>
          <w:b/>
          <w:bCs/>
        </w:rPr>
      </w:pPr>
      <w:r w:rsidRPr="001B37BF">
        <w:rPr>
          <w:b/>
          <w:bCs/>
        </w:rPr>
        <w:t xml:space="preserve">Body: </w:t>
      </w:r>
    </w:p>
    <w:p w14:paraId="082B71EC" w14:textId="55498819" w:rsidR="00722C33" w:rsidRDefault="004C51B1" w:rsidP="00722C33">
      <w:del w:id="108" w:author="Anne Burris" w:date="2024-05-09T13:08:00Z" w16du:dateUtc="2024-05-09T17:08:00Z">
        <w:r w:rsidDel="004938AF">
          <w:delText xml:space="preserve">(None) </w:delText>
        </w:r>
      </w:del>
      <w:ins w:id="109" w:author="Anne Burris" w:date="2024-05-09T13:08:00Z" w16du:dateUtc="2024-05-09T17:08:00Z">
        <w:r w:rsidR="004938AF">
          <w:t xml:space="preserve">A service has been completed. </w:t>
        </w:r>
        <w:commentRangeStart w:id="110"/>
        <w:r w:rsidR="004938AF">
          <w:t>Initiate Invoice</w:t>
        </w:r>
      </w:ins>
      <w:ins w:id="111" w:author="Anne Burris" w:date="2024-05-09T13:09:00Z" w16du:dateUtc="2024-05-09T17:09:00Z">
        <w:r w:rsidR="004938AF">
          <w:t>.</w:t>
        </w:r>
      </w:ins>
      <w:ins w:id="112" w:author="Anne Burris" w:date="2024-05-09T13:08:00Z" w16du:dateUtc="2024-05-09T17:08:00Z">
        <w:r w:rsidR="004938AF">
          <w:t xml:space="preserve"> </w:t>
        </w:r>
      </w:ins>
      <w:commentRangeEnd w:id="110"/>
      <w:ins w:id="113" w:author="Anne Burris" w:date="2024-05-09T13:09:00Z" w16du:dateUtc="2024-05-09T17:09:00Z">
        <w:r w:rsidR="004938AF">
          <w:rPr>
            <w:rStyle w:val="CommentReference"/>
          </w:rPr>
          <w:commentReference w:id="110"/>
        </w:r>
      </w:ins>
    </w:p>
    <w:p w14:paraId="64132B1F" w14:textId="77777777" w:rsidR="00722C33" w:rsidRDefault="00722C33" w:rsidP="00722C33"/>
    <w:p w14:paraId="31FEB04E" w14:textId="77777777" w:rsidR="00722C33" w:rsidRDefault="00722C33" w:rsidP="00722C33">
      <w:pPr>
        <w:pBdr>
          <w:bottom w:val="single" w:sz="12" w:space="1" w:color="auto"/>
        </w:pBdr>
      </w:pPr>
    </w:p>
    <w:p w14:paraId="6B1AF2B6" w14:textId="77777777" w:rsidR="004938AF" w:rsidRDefault="004938AF" w:rsidP="00722C33">
      <w:pPr>
        <w:rPr>
          <w:ins w:id="114" w:author="Anne Burris" w:date="2024-05-09T13:07:00Z" w16du:dateUtc="2024-05-09T17:07:00Z"/>
          <w:b/>
          <w:bCs/>
        </w:rPr>
      </w:pPr>
    </w:p>
    <w:p w14:paraId="5D19632D" w14:textId="3ECA1F2E" w:rsidR="00722C33" w:rsidRDefault="001B37BF" w:rsidP="00722C33">
      <w:r w:rsidRPr="001B37BF">
        <w:rPr>
          <w:b/>
          <w:bCs/>
        </w:rPr>
        <w:lastRenderedPageBreak/>
        <w:t>Target:</w:t>
      </w:r>
      <w:r>
        <w:t xml:space="preserve"> HCP</w:t>
      </w:r>
    </w:p>
    <w:p w14:paraId="011BE3E4" w14:textId="41D6B85F" w:rsidR="00722C33" w:rsidRDefault="00722C33" w:rsidP="00722C33">
      <w:r w:rsidRPr="001B37BF">
        <w:rPr>
          <w:b/>
          <w:bCs/>
        </w:rPr>
        <w:t>Subject:</w:t>
      </w:r>
      <w:r>
        <w:t xml:space="preserve"> </w:t>
      </w:r>
      <w:r w:rsidR="001B37BF" w:rsidRPr="001B37BF">
        <w:t xml:space="preserve">Signature requested on </w:t>
      </w:r>
      <w:r w:rsidR="001B37BF" w:rsidRPr="004938AF">
        <w:rPr>
          <w:highlight w:val="yellow"/>
          <w:rPrChange w:id="115" w:author="Anne Burris" w:date="2024-05-09T13:09:00Z" w16du:dateUtc="2024-05-09T17:09:00Z">
            <w:rPr/>
          </w:rPrChange>
        </w:rPr>
        <w:t xml:space="preserve">" </w:t>
      </w:r>
      <w:del w:id="116" w:author="Matt Wangsness" w:date="2024-05-09T14:26:00Z" w16du:dateUtc="2024-05-09T19:26:00Z">
        <w:r w:rsidR="001B37BF" w:rsidRPr="004938AF" w:rsidDel="00B17BC3">
          <w:rPr>
            <w:highlight w:val="yellow"/>
            <w:rPrChange w:id="117" w:author="Anne Burris" w:date="2024-05-09T13:09:00Z" w16du:dateUtc="2024-05-09T17:09:00Z">
              <w:rPr/>
            </w:rPrChange>
          </w:rPr>
          <w:delText>SOW</w:delText>
        </w:r>
      </w:del>
      <w:r w:rsidR="001B37BF" w:rsidRPr="004938AF">
        <w:rPr>
          <w:highlight w:val="yellow"/>
          <w:rPrChange w:id="118" w:author="Anne Burris" w:date="2024-05-09T13:09:00Z" w16du:dateUtc="2024-05-09T17:09:00Z">
            <w:rPr/>
          </w:rPrChange>
        </w:rPr>
        <w:t xml:space="preserve"> Invoice # </w:t>
      </w:r>
      <w:commentRangeStart w:id="119"/>
      <w:r w:rsidR="001B37BF" w:rsidRPr="004938AF">
        <w:rPr>
          <w:highlight w:val="yellow"/>
          <w:rPrChange w:id="120" w:author="Anne Burris" w:date="2024-05-09T13:09:00Z" w16du:dateUtc="2024-05-09T17:09:00Z">
            <w:rPr/>
          </w:rPrChange>
        </w:rPr>
        <w:t>ID</w:t>
      </w:r>
      <w:commentRangeEnd w:id="119"/>
      <w:r w:rsidR="004938AF">
        <w:rPr>
          <w:rStyle w:val="CommentReference"/>
        </w:rPr>
        <w:commentReference w:id="119"/>
      </w:r>
      <w:r w:rsidR="001B37BF" w:rsidRPr="004938AF">
        <w:rPr>
          <w:highlight w:val="yellow"/>
          <w:rPrChange w:id="121" w:author="Anne Burris" w:date="2024-05-09T13:09:00Z" w16du:dateUtc="2024-05-09T17:09:00Z">
            <w:rPr/>
          </w:rPrChange>
        </w:rPr>
        <w:t>"</w:t>
      </w:r>
    </w:p>
    <w:p w14:paraId="74DB4AFB" w14:textId="77777777" w:rsidR="001B37BF" w:rsidRPr="001B37BF" w:rsidRDefault="00722C33" w:rsidP="001B37BF">
      <w:pPr>
        <w:rPr>
          <w:b/>
          <w:bCs/>
        </w:rPr>
      </w:pPr>
      <w:r w:rsidRPr="001B37BF">
        <w:rPr>
          <w:b/>
          <w:bCs/>
        </w:rPr>
        <w:t xml:space="preserve">Body: </w:t>
      </w:r>
    </w:p>
    <w:p w14:paraId="097C992D" w14:textId="76330A95" w:rsidR="001B37BF" w:rsidRDefault="001B37BF" w:rsidP="001B37BF">
      <w:r>
        <w:t>Impulse Dynamics requests your signature on</w:t>
      </w:r>
    </w:p>
    <w:p w14:paraId="1D817A50" w14:textId="6C704559" w:rsidR="001B37BF" w:rsidRDefault="001B37BF" w:rsidP="001B37BF">
      <w:del w:id="122" w:author="Matt Wangsness" w:date="2024-05-09T14:26:00Z" w16du:dateUtc="2024-05-09T19:26:00Z">
        <w:r w:rsidRPr="004938AF" w:rsidDel="00B17BC3">
          <w:rPr>
            <w:highlight w:val="yellow"/>
            <w:rPrChange w:id="123" w:author="Anne Burris" w:date="2024-05-09T13:10:00Z" w16du:dateUtc="2024-05-09T17:10:00Z">
              <w:rPr/>
            </w:rPrChange>
          </w:rPr>
          <w:delText>SOW</w:delText>
        </w:r>
      </w:del>
      <w:r w:rsidRPr="004938AF">
        <w:rPr>
          <w:highlight w:val="yellow"/>
          <w:rPrChange w:id="124" w:author="Anne Burris" w:date="2024-05-09T13:10:00Z" w16du:dateUtc="2024-05-09T17:10:00Z">
            <w:rPr/>
          </w:rPrChange>
        </w:rPr>
        <w:t xml:space="preserve"> Invoice # ID</w:t>
      </w:r>
    </w:p>
    <w:p w14:paraId="5E34A873" w14:textId="6686E6F4" w:rsidR="001B37BF" w:rsidRDefault="001B37BF" w:rsidP="001B37BF">
      <w:r w:rsidRPr="001B37BF">
        <w:t xml:space="preserve">After you sign </w:t>
      </w:r>
      <w:r w:rsidRPr="004938AF">
        <w:rPr>
          <w:highlight w:val="yellow"/>
          <w:rPrChange w:id="125" w:author="Anne Burris" w:date="2024-05-09T13:10:00Z" w16du:dateUtc="2024-05-09T17:10:00Z">
            <w:rPr/>
          </w:rPrChange>
        </w:rPr>
        <w:t xml:space="preserve">[DEMO USE ONLY] </w:t>
      </w:r>
      <w:del w:id="126" w:author="Matt Wangsness" w:date="2024-05-09T14:27:00Z" w16du:dateUtc="2024-05-09T19:27:00Z">
        <w:r w:rsidRPr="004938AF" w:rsidDel="00B17BC3">
          <w:rPr>
            <w:highlight w:val="yellow"/>
            <w:rPrChange w:id="127" w:author="Anne Burris" w:date="2024-05-09T13:10:00Z" w16du:dateUtc="2024-05-09T17:10:00Z">
              <w:rPr/>
            </w:rPrChange>
          </w:rPr>
          <w:delText>SOW</w:delText>
        </w:r>
      </w:del>
      <w:r w:rsidRPr="004938AF">
        <w:rPr>
          <w:highlight w:val="yellow"/>
          <w:rPrChange w:id="128" w:author="Anne Burris" w:date="2024-05-09T13:10:00Z" w16du:dateUtc="2024-05-09T17:10:00Z">
            <w:rPr/>
          </w:rPrChange>
        </w:rPr>
        <w:t xml:space="preserve"> Invoice # 3295</w:t>
      </w:r>
      <w:r w:rsidRPr="001B37BF">
        <w:t>, all parties will receive a final PDF copy.</w:t>
      </w:r>
    </w:p>
    <w:p w14:paraId="07EF444D" w14:textId="77777777" w:rsidR="00722C33" w:rsidRDefault="00722C33" w:rsidP="00722C33"/>
    <w:p w14:paraId="30CC3D3C" w14:textId="77777777" w:rsidR="00722C33" w:rsidRDefault="00722C33" w:rsidP="00722C33"/>
    <w:p w14:paraId="1A5D4917" w14:textId="77777777" w:rsidR="00722C33" w:rsidRDefault="00722C33" w:rsidP="00722C33">
      <w:pPr>
        <w:pBdr>
          <w:bottom w:val="single" w:sz="12" w:space="1" w:color="auto"/>
        </w:pBdr>
      </w:pPr>
    </w:p>
    <w:p w14:paraId="27A1908F" w14:textId="713DCAF2" w:rsidR="00722C33" w:rsidRDefault="007E130D" w:rsidP="00722C33">
      <w:r>
        <w:br/>
      </w:r>
      <w:r w:rsidRPr="007E130D">
        <w:rPr>
          <w:b/>
          <w:bCs/>
        </w:rPr>
        <w:t>Target:</w:t>
      </w:r>
      <w:r>
        <w:t xml:space="preserve"> HCP</w:t>
      </w:r>
    </w:p>
    <w:p w14:paraId="420B28F5" w14:textId="264C0BBA" w:rsidR="00722C33" w:rsidRPr="007E130D" w:rsidRDefault="00722C33" w:rsidP="00722C33">
      <w:r w:rsidRPr="007E130D">
        <w:rPr>
          <w:b/>
          <w:bCs/>
        </w:rPr>
        <w:t xml:space="preserve">Subject: </w:t>
      </w:r>
      <w:r w:rsidR="007E130D" w:rsidRPr="007E130D">
        <w:t xml:space="preserve">You signed: </w:t>
      </w:r>
      <w:r w:rsidR="007E130D" w:rsidRPr="004938AF">
        <w:rPr>
          <w:highlight w:val="yellow"/>
          <w:rPrChange w:id="129" w:author="Anne Burris" w:date="2024-05-09T13:12:00Z" w16du:dateUtc="2024-05-09T17:12:00Z">
            <w:rPr/>
          </w:rPrChange>
        </w:rPr>
        <w:t>"</w:t>
      </w:r>
      <w:del w:id="130" w:author="Matt Wangsness" w:date="2024-05-09T14:27:00Z" w16du:dateUtc="2024-05-09T19:27:00Z">
        <w:r w:rsidR="007E130D" w:rsidRPr="004938AF" w:rsidDel="00B17BC3">
          <w:rPr>
            <w:highlight w:val="yellow"/>
            <w:rPrChange w:id="131" w:author="Anne Burris" w:date="2024-05-09T13:12:00Z" w16du:dateUtc="2024-05-09T17:12:00Z">
              <w:rPr/>
            </w:rPrChange>
          </w:rPr>
          <w:delText>SOW</w:delText>
        </w:r>
      </w:del>
      <w:r w:rsidR="007E130D" w:rsidRPr="004938AF">
        <w:rPr>
          <w:highlight w:val="yellow"/>
          <w:rPrChange w:id="132" w:author="Anne Burris" w:date="2024-05-09T13:12:00Z" w16du:dateUtc="2024-05-09T17:12:00Z">
            <w:rPr/>
          </w:rPrChange>
        </w:rPr>
        <w:t xml:space="preserve"> Invoice # ID"</w:t>
      </w:r>
    </w:p>
    <w:p w14:paraId="412F21A6" w14:textId="77777777" w:rsidR="00722C33" w:rsidRPr="007E130D" w:rsidRDefault="00722C33" w:rsidP="00722C33">
      <w:pPr>
        <w:rPr>
          <w:b/>
          <w:bCs/>
        </w:rPr>
      </w:pPr>
      <w:r w:rsidRPr="007E130D">
        <w:rPr>
          <w:b/>
          <w:bCs/>
        </w:rPr>
        <w:t xml:space="preserve">Body: </w:t>
      </w:r>
    </w:p>
    <w:p w14:paraId="2FD3581D" w14:textId="77777777" w:rsidR="007E130D" w:rsidRDefault="007E130D" w:rsidP="007E130D">
      <w:r>
        <w:t>You're done signing</w:t>
      </w:r>
    </w:p>
    <w:p w14:paraId="77DD36F5" w14:textId="2DFEC309" w:rsidR="007E130D" w:rsidRDefault="007E130D" w:rsidP="007E130D">
      <w:del w:id="133" w:author="Matt Wangsness" w:date="2024-05-09T14:27:00Z" w16du:dateUtc="2024-05-09T19:27:00Z">
        <w:r w:rsidDel="00B17BC3">
          <w:delText>SOW</w:delText>
        </w:r>
      </w:del>
      <w:r>
        <w:t xml:space="preserve"> Invoice # ID</w:t>
      </w:r>
    </w:p>
    <w:p w14:paraId="7C9241A6" w14:textId="77777777" w:rsidR="007E130D" w:rsidRDefault="007E130D" w:rsidP="007E130D"/>
    <w:p w14:paraId="4C775DFB" w14:textId="1A0CFE4A" w:rsidR="00722C33" w:rsidRDefault="007E130D" w:rsidP="007E130D">
      <w:r>
        <w:t xml:space="preserve">Attached is the </w:t>
      </w:r>
      <w:del w:id="134" w:author="Anne Burris" w:date="2024-05-09T13:12:00Z" w16du:dateUtc="2024-05-09T17:12:00Z">
        <w:r w:rsidDel="004938AF">
          <w:delText>final agreement</w:delText>
        </w:r>
      </w:del>
      <w:ins w:id="135" w:author="Anne Burris" w:date="2024-05-09T13:12:00Z" w16du:dateUtc="2024-05-09T17:12:00Z">
        <w:r w:rsidR="004938AF">
          <w:t>signed In</w:t>
        </w:r>
      </w:ins>
      <w:ins w:id="136" w:author="Anne Burris" w:date="2024-05-09T13:13:00Z" w16du:dateUtc="2024-05-09T17:13:00Z">
        <w:r w:rsidR="004938AF">
          <w:t>voice</w:t>
        </w:r>
      </w:ins>
      <w:r>
        <w:t xml:space="preserve"> for your reference. </w:t>
      </w:r>
      <w:commentRangeStart w:id="137"/>
      <w:r w:rsidRPr="004938AF">
        <w:rPr>
          <w:highlight w:val="yellow"/>
          <w:rPrChange w:id="138" w:author="Anne Burris" w:date="2024-05-09T13:13:00Z" w16du:dateUtc="2024-05-09T17:13:00Z">
            <w:rPr/>
          </w:rPrChange>
        </w:rPr>
        <w:t>Read it with Acrobat Reader. You can also open it online to review its activity history.</w:t>
      </w:r>
      <w:commentRangeEnd w:id="137"/>
      <w:r w:rsidR="004938AF">
        <w:rPr>
          <w:rStyle w:val="CommentReference"/>
        </w:rPr>
        <w:commentReference w:id="137"/>
      </w:r>
    </w:p>
    <w:p w14:paraId="63124C5A" w14:textId="77777777" w:rsidR="00722C33" w:rsidRDefault="00722C33" w:rsidP="00722C33"/>
    <w:p w14:paraId="031E423E" w14:textId="77777777" w:rsidR="00722C33" w:rsidRDefault="00722C33" w:rsidP="00722C33">
      <w:pPr>
        <w:pBdr>
          <w:bottom w:val="single" w:sz="12" w:space="1" w:color="auto"/>
        </w:pBdr>
      </w:pPr>
    </w:p>
    <w:p w14:paraId="60FDC93E" w14:textId="1AAAB424" w:rsidR="00722C33" w:rsidRDefault="007E130D" w:rsidP="00722C33">
      <w:r w:rsidRPr="007E130D">
        <w:rPr>
          <w:b/>
          <w:bCs/>
        </w:rPr>
        <w:t>Target:</w:t>
      </w:r>
      <w:r>
        <w:t xml:space="preserve"> HCP Contracts</w:t>
      </w:r>
    </w:p>
    <w:p w14:paraId="4544B63D" w14:textId="04CEAD58" w:rsidR="00722C33" w:rsidRDefault="00722C33" w:rsidP="00722C33">
      <w:r w:rsidRPr="007E130D">
        <w:rPr>
          <w:b/>
          <w:bCs/>
        </w:rPr>
        <w:t>Subject:</w:t>
      </w:r>
      <w:r>
        <w:t xml:space="preserve"> </w:t>
      </w:r>
      <w:r w:rsidR="007E130D" w:rsidRPr="007E130D">
        <w:t xml:space="preserve">Invoice </w:t>
      </w:r>
      <w:ins w:id="139" w:author="Anne Burris" w:date="2024-05-09T13:35:00Z" w16du:dateUtc="2024-05-09T17:35:00Z">
        <w:r w:rsidR="007B54FB">
          <w:t xml:space="preserve">Signature </w:t>
        </w:r>
      </w:ins>
      <w:r w:rsidR="007E130D" w:rsidRPr="007E130D">
        <w:t>Approval</w:t>
      </w:r>
    </w:p>
    <w:p w14:paraId="781028CF" w14:textId="77777777" w:rsidR="00722C33" w:rsidRPr="007E130D" w:rsidRDefault="00722C33" w:rsidP="00722C33">
      <w:pPr>
        <w:rPr>
          <w:b/>
          <w:bCs/>
        </w:rPr>
      </w:pPr>
      <w:r w:rsidRPr="007E130D">
        <w:rPr>
          <w:b/>
          <w:bCs/>
        </w:rPr>
        <w:t xml:space="preserve">Body: </w:t>
      </w:r>
    </w:p>
    <w:p w14:paraId="42837395" w14:textId="3F90391D" w:rsidR="007E130D" w:rsidRDefault="007E130D" w:rsidP="007E130D">
      <w:r>
        <w:t>A new Invoice Signature entry is pending your approval. Please Click Here to Approve.</w:t>
      </w:r>
    </w:p>
    <w:p w14:paraId="5E3F8100" w14:textId="47F5E648" w:rsidR="00722C33" w:rsidRDefault="007E130D" w:rsidP="007E130D">
      <w:r>
        <w:t>Invoice PDF</w:t>
      </w:r>
    </w:p>
    <w:p w14:paraId="3DC10399" w14:textId="77777777" w:rsidR="00722C33" w:rsidRDefault="00722C33" w:rsidP="00722C33"/>
    <w:p w14:paraId="43EE4D79" w14:textId="77777777" w:rsidR="00722C33" w:rsidRDefault="00722C33" w:rsidP="00722C33">
      <w:pPr>
        <w:pBdr>
          <w:bottom w:val="single" w:sz="12" w:space="1" w:color="auto"/>
        </w:pBdr>
      </w:pPr>
    </w:p>
    <w:p w14:paraId="7CC2456C" w14:textId="5FFD4B98" w:rsidR="00722C33" w:rsidRDefault="002D2680" w:rsidP="00722C33">
      <w:r w:rsidRPr="002D2680">
        <w:rPr>
          <w:b/>
          <w:bCs/>
        </w:rPr>
        <w:t>Target:</w:t>
      </w:r>
      <w:r>
        <w:t xml:space="preserve"> HCP Contracts</w:t>
      </w:r>
    </w:p>
    <w:p w14:paraId="0C5A3A26" w14:textId="564A6B17" w:rsidR="00722C33" w:rsidRDefault="00722C33" w:rsidP="00722C33">
      <w:r w:rsidRPr="002D2680">
        <w:rPr>
          <w:b/>
          <w:bCs/>
        </w:rPr>
        <w:t>Subject:</w:t>
      </w:r>
      <w:r>
        <w:t xml:space="preserve"> </w:t>
      </w:r>
      <w:r w:rsidR="002D2680">
        <w:t xml:space="preserve"> </w:t>
      </w:r>
      <w:del w:id="140" w:author="Anne Burris" w:date="2024-05-09T13:35:00Z" w16du:dateUtc="2024-05-09T17:35:00Z">
        <w:r w:rsidR="002D2680" w:rsidRPr="002D2680" w:rsidDel="007B54FB">
          <w:delText xml:space="preserve">SOW </w:delText>
        </w:r>
      </w:del>
      <w:r w:rsidR="002D2680" w:rsidRPr="002D2680">
        <w:t>Confirm</w:t>
      </w:r>
      <w:ins w:id="141" w:author="Anne Burris" w:date="2024-05-09T13:36:00Z" w16du:dateUtc="2024-05-09T17:36:00Z">
        <w:r w:rsidR="007B54FB">
          <w:t xml:space="preserve"> Invoice</w:t>
        </w:r>
      </w:ins>
      <w:r w:rsidR="002D2680" w:rsidRPr="002D2680">
        <w:t xml:space="preserve"> Payment</w:t>
      </w:r>
    </w:p>
    <w:p w14:paraId="7C7570AF" w14:textId="77777777" w:rsidR="00722C33" w:rsidRPr="002D2680" w:rsidRDefault="00722C33" w:rsidP="00722C33">
      <w:pPr>
        <w:rPr>
          <w:b/>
          <w:bCs/>
        </w:rPr>
      </w:pPr>
      <w:r w:rsidRPr="002D2680">
        <w:rPr>
          <w:b/>
          <w:bCs/>
        </w:rPr>
        <w:t xml:space="preserve">Body: </w:t>
      </w:r>
    </w:p>
    <w:p w14:paraId="6553F5FB" w14:textId="4F672619" w:rsidR="002D2680" w:rsidRDefault="002D2680" w:rsidP="00722C33">
      <w:r w:rsidRPr="002D2680">
        <w:t>Please confirm that Invoice Has been Paid, Click Here To Login to your portal</w:t>
      </w:r>
    </w:p>
    <w:p w14:paraId="0C2F4441" w14:textId="77777777" w:rsidR="00722C33" w:rsidRDefault="00722C33" w:rsidP="00722C33"/>
    <w:p w14:paraId="54A0EAF5" w14:textId="77777777" w:rsidR="00722C33" w:rsidRDefault="00722C33" w:rsidP="00722C33">
      <w:pPr>
        <w:pBdr>
          <w:bottom w:val="single" w:sz="12" w:space="1" w:color="auto"/>
        </w:pBdr>
      </w:pPr>
    </w:p>
    <w:p w14:paraId="48E6ADA8" w14:textId="77777777" w:rsidR="00722C33" w:rsidRDefault="00722C33" w:rsidP="00722C33"/>
    <w:p w14:paraId="40A67889" w14:textId="7508225F" w:rsidR="009220A0" w:rsidRDefault="009220A0" w:rsidP="00722C33">
      <w:r w:rsidRPr="009220A0">
        <w:rPr>
          <w:b/>
          <w:bCs/>
        </w:rPr>
        <w:t>Target:</w:t>
      </w:r>
      <w:r>
        <w:t xml:space="preserve"> Med Ed </w:t>
      </w:r>
    </w:p>
    <w:p w14:paraId="17CAFDE8" w14:textId="7EF65DB7" w:rsidR="00722C33" w:rsidRDefault="00722C33" w:rsidP="00722C33">
      <w:r w:rsidRPr="009220A0">
        <w:rPr>
          <w:b/>
          <w:bCs/>
        </w:rPr>
        <w:t>Subject:</w:t>
      </w:r>
      <w:r>
        <w:t xml:space="preserve"> </w:t>
      </w:r>
      <w:r w:rsidR="009220A0" w:rsidRPr="009220A0">
        <w:t>Program Event Closed</w:t>
      </w:r>
    </w:p>
    <w:p w14:paraId="617B73C9" w14:textId="77777777" w:rsidR="00722C33" w:rsidRPr="009220A0" w:rsidRDefault="00722C33" w:rsidP="00722C33">
      <w:pPr>
        <w:rPr>
          <w:b/>
          <w:bCs/>
        </w:rPr>
      </w:pPr>
      <w:r w:rsidRPr="009220A0">
        <w:rPr>
          <w:b/>
          <w:bCs/>
        </w:rPr>
        <w:t xml:space="preserve">Body: </w:t>
      </w:r>
    </w:p>
    <w:p w14:paraId="2A23443C" w14:textId="2A151E27" w:rsidR="009220A0" w:rsidRDefault="009220A0" w:rsidP="009220A0">
      <w:r>
        <w:t xml:space="preserve">Please Confirm that the Program Event </w:t>
      </w:r>
      <w:ins w:id="142" w:author="Anne Burris" w:date="2024-05-09T13:36:00Z" w16du:dateUtc="2024-05-09T17:36:00Z">
        <w:r w:rsidR="007B54FB">
          <w:t xml:space="preserve">should be </w:t>
        </w:r>
      </w:ins>
      <w:r>
        <w:t>Closed</w:t>
      </w:r>
    </w:p>
    <w:p w14:paraId="45A2F62D" w14:textId="15A57CB0" w:rsidR="00722C33" w:rsidRDefault="009220A0" w:rsidP="009220A0">
      <w:r>
        <w:t xml:space="preserve">        </w:t>
      </w:r>
      <w:ins w:id="143" w:author="Anne Burris" w:date="2024-05-09T13:36:00Z" w16du:dateUtc="2024-05-09T17:36:00Z">
        <w:r w:rsidR="007B54FB">
          <w:t>L</w:t>
        </w:r>
      </w:ins>
      <w:del w:id="144" w:author="Anne Burris" w:date="2024-05-09T13:36:00Z" w16du:dateUtc="2024-05-09T17:36:00Z">
        <w:r w:rsidDel="007B54FB">
          <w:delText>l</w:delText>
        </w:r>
      </w:del>
      <w:r>
        <w:t>ogin to your dashboard and check your Activity</w:t>
      </w:r>
    </w:p>
    <w:p w14:paraId="30822DC8" w14:textId="77777777" w:rsidR="00722C33" w:rsidRDefault="00722C33" w:rsidP="00722C33"/>
    <w:sectPr w:rsidR="0072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Anne Burris" w:date="2024-05-09T12:42:00Z" w:initials="AB">
    <w:p w14:paraId="4AE8F466" w14:textId="77777777" w:rsidR="00E90169" w:rsidRDefault="00E90169" w:rsidP="00E90169">
      <w:pPr>
        <w:pStyle w:val="CommentText"/>
      </w:pPr>
      <w:r>
        <w:rPr>
          <w:rStyle w:val="CommentReference"/>
        </w:rPr>
        <w:annotationRef/>
      </w:r>
      <w:r>
        <w:t>This should be a “task” email for Matthew to review the Honorarium/SOW contract (make any changes, if needed) and initiate contract for signatures</w:t>
      </w:r>
    </w:p>
  </w:comment>
  <w:comment w:id="20" w:author="Anne Burris" w:date="2024-05-09T12:56:00Z" w:initials="AB">
    <w:p w14:paraId="0376819B" w14:textId="77777777" w:rsidR="00525EFF" w:rsidRDefault="00525EFF" w:rsidP="00525EFF">
      <w:pPr>
        <w:pStyle w:val="CommentText"/>
      </w:pPr>
      <w:r>
        <w:rPr>
          <w:rStyle w:val="CommentReference"/>
        </w:rPr>
        <w:annotationRef/>
      </w:r>
      <w:r>
        <w:t>What is this? What is Contract Sign# ID? It would be either a Consulting Agreement, Statement Of Work, or a Honorarium Agreement that would be sent.  It shouldn’t always say “SOW Contract Sign ID”</w:t>
      </w:r>
    </w:p>
  </w:comment>
  <w:comment w:id="21" w:author="Anne Burris" w:date="2024-05-09T12:56:00Z" w:initials="AB">
    <w:p w14:paraId="0FF53B57" w14:textId="77777777" w:rsidR="00412EFB" w:rsidRDefault="00412EFB" w:rsidP="00412EFB">
      <w:pPr>
        <w:pStyle w:val="CommentText"/>
      </w:pPr>
      <w:r>
        <w:rPr>
          <w:rStyle w:val="CommentReference"/>
        </w:rPr>
        <w:annotationRef/>
      </w:r>
      <w:r>
        <w:t>Can Matthew enter what the Adobe message should be or is it “Auto generated”?</w:t>
      </w:r>
    </w:p>
  </w:comment>
  <w:comment w:id="102" w:author="Anne Burris" w:date="2024-05-09T13:03:00Z" w:initials="AB">
    <w:p w14:paraId="5948025B" w14:textId="77777777" w:rsidR="00412EFB" w:rsidRDefault="00412EFB" w:rsidP="00412EFB">
      <w:pPr>
        <w:pStyle w:val="CommentText"/>
      </w:pPr>
      <w:r>
        <w:rPr>
          <w:rStyle w:val="CommentReference"/>
        </w:rPr>
        <w:annotationRef/>
      </w:r>
      <w:r>
        <w:t xml:space="preserve">Can we discuss this and the email above. I am confused how the flow works on this. </w:t>
      </w:r>
    </w:p>
  </w:comment>
  <w:comment w:id="105" w:author="Anne Burris" w:date="2024-05-09T13:06:00Z" w:initials="AB">
    <w:p w14:paraId="5B7D3513" w14:textId="77777777" w:rsidR="004938AF" w:rsidRDefault="004938AF" w:rsidP="004938AF">
      <w:pPr>
        <w:pStyle w:val="CommentText"/>
      </w:pPr>
      <w:r>
        <w:rPr>
          <w:rStyle w:val="CommentReference"/>
        </w:rPr>
        <w:annotationRef/>
      </w:r>
      <w:r>
        <w:t>Is this email initiated when Allison or Tiffany mark the service is completed?</w:t>
      </w:r>
    </w:p>
  </w:comment>
  <w:comment w:id="110" w:author="Anne Burris" w:date="2024-05-09T13:09:00Z" w:initials="AB">
    <w:p w14:paraId="4EF37C80" w14:textId="77777777" w:rsidR="004938AF" w:rsidRDefault="004938AF" w:rsidP="004938AF">
      <w:pPr>
        <w:pStyle w:val="CommentText"/>
      </w:pPr>
      <w:r>
        <w:rPr>
          <w:rStyle w:val="CommentReference"/>
        </w:rPr>
        <w:annotationRef/>
      </w:r>
      <w:r>
        <w:t>Would there be a link to the system for this step or is it just a notice to login to the system to complete the step</w:t>
      </w:r>
    </w:p>
  </w:comment>
  <w:comment w:id="119" w:author="Anne Burris" w:date="2024-05-09T13:10:00Z" w:initials="AB">
    <w:p w14:paraId="62339FA6" w14:textId="77777777" w:rsidR="004938AF" w:rsidRDefault="004938AF" w:rsidP="004938AF">
      <w:pPr>
        <w:pStyle w:val="CommentText"/>
      </w:pPr>
      <w:r>
        <w:rPr>
          <w:rStyle w:val="CommentReference"/>
        </w:rPr>
        <w:annotationRef/>
      </w:r>
      <w:r>
        <w:t>What will this really be?</w:t>
      </w:r>
    </w:p>
  </w:comment>
  <w:comment w:id="137" w:author="Anne Burris" w:date="2024-05-09T13:13:00Z" w:initials="AB">
    <w:p w14:paraId="116B2E0B" w14:textId="77777777" w:rsidR="004938AF" w:rsidRDefault="004938AF" w:rsidP="004938AF">
      <w:pPr>
        <w:pStyle w:val="CommentText"/>
      </w:pPr>
      <w:r>
        <w:rPr>
          <w:rStyle w:val="CommentReference"/>
        </w:rPr>
        <w:annotationRef/>
      </w:r>
      <w:r>
        <w:t>Why is this appear? Does it have to? Might be confusing for “our” part of the message.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E8F466" w15:done="0"/>
  <w15:commentEx w15:paraId="0376819B" w15:done="0"/>
  <w15:commentEx w15:paraId="0FF53B57" w15:paraIdParent="0376819B" w15:done="0"/>
  <w15:commentEx w15:paraId="5948025B" w15:done="0"/>
  <w15:commentEx w15:paraId="5B7D3513" w15:done="0"/>
  <w15:commentEx w15:paraId="4EF37C80" w15:done="0"/>
  <w15:commentEx w15:paraId="62339FA6" w15:done="0"/>
  <w15:commentEx w15:paraId="116B2E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BC204E4" w16cex:dateUtc="2024-05-09T16:42:00Z"/>
  <w16cex:commentExtensible w16cex:durableId="7A991972" w16cex:dateUtc="2024-05-09T16:56:00Z"/>
  <w16cex:commentExtensible w16cex:durableId="3253C3C6" w16cex:dateUtc="2024-05-09T16:56:00Z"/>
  <w16cex:commentExtensible w16cex:durableId="7F4D7304" w16cex:dateUtc="2024-05-09T17:03:00Z"/>
  <w16cex:commentExtensible w16cex:durableId="1563FAD7" w16cex:dateUtc="2024-05-09T17:06:00Z"/>
  <w16cex:commentExtensible w16cex:durableId="0B1C61E5" w16cex:dateUtc="2024-05-09T17:09:00Z"/>
  <w16cex:commentExtensible w16cex:durableId="677F9259" w16cex:dateUtc="2024-05-09T17:10:00Z"/>
  <w16cex:commentExtensible w16cex:durableId="216B4287" w16cex:dateUtc="2024-05-09T1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E8F466" w16cid:durableId="7BC204E4"/>
  <w16cid:commentId w16cid:paraId="0376819B" w16cid:durableId="7A991972"/>
  <w16cid:commentId w16cid:paraId="0FF53B57" w16cid:durableId="3253C3C6"/>
  <w16cid:commentId w16cid:paraId="5948025B" w16cid:durableId="7F4D7304"/>
  <w16cid:commentId w16cid:paraId="5B7D3513" w16cid:durableId="1563FAD7"/>
  <w16cid:commentId w16cid:paraId="4EF37C80" w16cid:durableId="0B1C61E5"/>
  <w16cid:commentId w16cid:paraId="62339FA6" w16cid:durableId="677F9259"/>
  <w16cid:commentId w16cid:paraId="116B2E0B" w16cid:durableId="216B42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42DC5"/>
    <w:multiLevelType w:val="hybridMultilevel"/>
    <w:tmpl w:val="2ACE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425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e Burris">
    <w15:presenceInfo w15:providerId="AD" w15:userId="S::aburris@impulsedynamics.com::853c4ae0-2231-41eb-b1f0-cb4f657ec206"/>
  </w15:person>
  <w15:person w15:author="Matt Wangsness">
    <w15:presenceInfo w15:providerId="AD" w15:userId="S::matt@aktioninteractive.com::4af68f06-3d38-47c3-a61e-a96a5853aa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3C"/>
    <w:rsid w:val="000C3E2F"/>
    <w:rsid w:val="000C79BC"/>
    <w:rsid w:val="000D2AD5"/>
    <w:rsid w:val="001B37BF"/>
    <w:rsid w:val="002D2680"/>
    <w:rsid w:val="00412EFB"/>
    <w:rsid w:val="00440EAD"/>
    <w:rsid w:val="004938AF"/>
    <w:rsid w:val="004C51B1"/>
    <w:rsid w:val="00525EFF"/>
    <w:rsid w:val="00722C33"/>
    <w:rsid w:val="007B54FB"/>
    <w:rsid w:val="007E130D"/>
    <w:rsid w:val="00815CDA"/>
    <w:rsid w:val="009220A0"/>
    <w:rsid w:val="00B17BC3"/>
    <w:rsid w:val="00C469BF"/>
    <w:rsid w:val="00C97CE1"/>
    <w:rsid w:val="00E408C0"/>
    <w:rsid w:val="00E54D3C"/>
    <w:rsid w:val="00E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7849"/>
  <w15:chartTrackingRefBased/>
  <w15:docId w15:val="{ED41DADC-BCD2-4E3C-BD53-4EF2CD67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4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D2A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2C33"/>
    <w:rPr>
      <w:b/>
      <w:bCs/>
    </w:rPr>
  </w:style>
  <w:style w:type="paragraph" w:customStyle="1" w:styleId="m1771374668410876703bodyheading">
    <w:name w:val="m_1771374668410876703bodyheading"/>
    <w:basedOn w:val="Normal"/>
    <w:rsid w:val="000C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1771374668410876703eheading">
    <w:name w:val="m_1771374668410876703e_heading"/>
    <w:basedOn w:val="DefaultParagraphFont"/>
    <w:rsid w:val="000C79BC"/>
  </w:style>
  <w:style w:type="paragraph" w:styleId="Revision">
    <w:name w:val="Revision"/>
    <w:hidden/>
    <w:uiPriority w:val="99"/>
    <w:semiHidden/>
    <w:rsid w:val="00E9016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90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01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01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1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699">
          <w:marLeft w:val="0"/>
          <w:marRight w:val="0"/>
          <w:marTop w:val="465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alpha.vauxine.app/workflow-status/?page=gravityflow-inbox&amp;view=entry&amp;id=3&amp;lid=329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Wangsness</dc:creator>
  <cp:keywords/>
  <dc:description/>
  <cp:lastModifiedBy>Matt Wangsness</cp:lastModifiedBy>
  <cp:revision>2</cp:revision>
  <dcterms:created xsi:type="dcterms:W3CDTF">2024-05-09T19:27:00Z</dcterms:created>
  <dcterms:modified xsi:type="dcterms:W3CDTF">2024-05-09T19:27:00Z</dcterms:modified>
</cp:coreProperties>
</file>